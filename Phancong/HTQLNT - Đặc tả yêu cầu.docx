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4A1" w:rsidRPr="00D371E5" w:rsidRDefault="00334614" w:rsidP="00334614">
      <w:pPr>
        <w:jc w:val="right"/>
        <w:rPr>
          <w:rFonts w:ascii="Times New Roman" w:hAnsi="Times New Roman" w:cs="Times New Roman"/>
          <w:b/>
          <w:sz w:val="34"/>
          <w:szCs w:val="28"/>
        </w:rPr>
      </w:pPr>
      <w:r w:rsidRPr="00D371E5">
        <w:rPr>
          <w:rFonts w:ascii="Times New Roman" w:hAnsi="Times New Roman" w:cs="Times New Roman"/>
          <w:b/>
          <w:noProof/>
          <w:sz w:val="44"/>
          <w:szCs w:val="28"/>
        </w:rPr>
        <mc:AlternateContent>
          <mc:Choice Requires="wps">
            <w:drawing>
              <wp:anchor distT="0" distB="0" distL="114300" distR="114300" simplePos="0" relativeHeight="251658240" behindDoc="0" locked="0" layoutInCell="1" allowOverlap="1" wp14:anchorId="02A14EA8" wp14:editId="01532C65">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w14:anchorId="2AF1130D"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D371E5">
        <w:rPr>
          <w:rFonts w:ascii="Times New Roman" w:hAnsi="Times New Roman" w:cs="Times New Roman"/>
          <w:b/>
          <w:sz w:val="44"/>
          <w:szCs w:val="28"/>
        </w:rPr>
        <w:t>Đặc Tả Yêu Cầu Phần Mềm</w:t>
      </w:r>
    </w:p>
    <w:p w:rsidR="00334614" w:rsidRPr="00D371E5" w:rsidRDefault="00334614" w:rsidP="00334614">
      <w:pPr>
        <w:jc w:val="right"/>
        <w:rPr>
          <w:rFonts w:ascii="Times New Roman" w:hAnsi="Times New Roman" w:cs="Times New Roman"/>
          <w:b/>
          <w:sz w:val="34"/>
          <w:szCs w:val="28"/>
        </w:rPr>
      </w:pPr>
    </w:p>
    <w:p w:rsidR="00334614" w:rsidRPr="00D371E5" w:rsidRDefault="00334614" w:rsidP="00334614">
      <w:pPr>
        <w:jc w:val="right"/>
        <w:rPr>
          <w:rFonts w:ascii="Times New Roman" w:hAnsi="Times New Roman" w:cs="Times New Roman"/>
          <w:b/>
          <w:sz w:val="28"/>
          <w:szCs w:val="28"/>
        </w:rPr>
      </w:pPr>
      <w:r w:rsidRPr="00D371E5">
        <w:rPr>
          <w:rFonts w:ascii="Times New Roman" w:hAnsi="Times New Roman" w:cs="Times New Roman"/>
          <w:b/>
          <w:sz w:val="28"/>
          <w:szCs w:val="28"/>
        </w:rPr>
        <w:t>Cho</w:t>
      </w:r>
    </w:p>
    <w:p w:rsidR="00334614" w:rsidRPr="00D371E5" w:rsidRDefault="00334614" w:rsidP="00334614">
      <w:pPr>
        <w:jc w:val="right"/>
        <w:rPr>
          <w:rFonts w:ascii="Times New Roman" w:hAnsi="Times New Roman" w:cs="Times New Roman"/>
          <w:b/>
          <w:sz w:val="28"/>
          <w:szCs w:val="28"/>
        </w:rPr>
      </w:pPr>
    </w:p>
    <w:p w:rsidR="00334614" w:rsidRPr="00D371E5" w:rsidRDefault="00B47D09" w:rsidP="00334614">
      <w:pPr>
        <w:jc w:val="right"/>
        <w:rPr>
          <w:rFonts w:ascii="Times New Roman" w:hAnsi="Times New Roman" w:cs="Times New Roman"/>
          <w:b/>
          <w:sz w:val="44"/>
          <w:szCs w:val="28"/>
        </w:rPr>
      </w:pPr>
      <w:r w:rsidRPr="00D371E5">
        <w:rPr>
          <w:rFonts w:ascii="Times New Roman" w:hAnsi="Times New Roman" w:cs="Times New Roman"/>
          <w:b/>
          <w:sz w:val="44"/>
          <w:szCs w:val="28"/>
        </w:rPr>
        <w:t>Hệ thống quản lý nhà trọ</w:t>
      </w:r>
    </w:p>
    <w:p w:rsidR="00334614" w:rsidRPr="00D371E5" w:rsidRDefault="00334614" w:rsidP="00334614">
      <w:pPr>
        <w:jc w:val="right"/>
        <w:rPr>
          <w:rFonts w:ascii="Times New Roman" w:hAnsi="Times New Roman" w:cs="Times New Roman"/>
          <w:b/>
          <w:sz w:val="32"/>
          <w:szCs w:val="28"/>
        </w:rPr>
      </w:pPr>
    </w:p>
    <w:p w:rsidR="00334614" w:rsidRPr="00D371E5" w:rsidRDefault="00334614" w:rsidP="00334614">
      <w:pPr>
        <w:jc w:val="right"/>
        <w:rPr>
          <w:rFonts w:ascii="Times New Roman" w:hAnsi="Times New Roman" w:cs="Times New Roman"/>
          <w:b/>
          <w:sz w:val="32"/>
          <w:szCs w:val="28"/>
        </w:rPr>
      </w:pPr>
    </w:p>
    <w:p w:rsidR="00334614" w:rsidRPr="00D371E5" w:rsidRDefault="00334614" w:rsidP="00334614">
      <w:pPr>
        <w:jc w:val="right"/>
        <w:rPr>
          <w:rFonts w:ascii="Times New Roman" w:hAnsi="Times New Roman" w:cs="Times New Roman"/>
          <w:b/>
          <w:sz w:val="28"/>
          <w:szCs w:val="28"/>
        </w:rPr>
      </w:pPr>
      <w:r w:rsidRPr="00D371E5">
        <w:rPr>
          <w:rFonts w:ascii="Times New Roman" w:hAnsi="Times New Roman" w:cs="Times New Roman"/>
          <w:b/>
          <w:sz w:val="28"/>
          <w:szCs w:val="28"/>
        </w:rPr>
        <w:t>Phiên bản 1.0 được phê chuẩn</w:t>
      </w:r>
    </w:p>
    <w:p w:rsidR="00334614" w:rsidRPr="00D371E5" w:rsidRDefault="00334614" w:rsidP="00334614">
      <w:pPr>
        <w:jc w:val="right"/>
        <w:rPr>
          <w:rFonts w:ascii="Times New Roman" w:hAnsi="Times New Roman" w:cs="Times New Roman"/>
          <w:b/>
          <w:sz w:val="28"/>
          <w:szCs w:val="28"/>
        </w:rPr>
      </w:pPr>
    </w:p>
    <w:p w:rsidR="00334614" w:rsidRPr="00D371E5" w:rsidRDefault="00334614" w:rsidP="00334614">
      <w:pPr>
        <w:jc w:val="right"/>
        <w:rPr>
          <w:rFonts w:ascii="Times New Roman" w:hAnsi="Times New Roman" w:cs="Times New Roman"/>
          <w:b/>
          <w:sz w:val="28"/>
          <w:szCs w:val="28"/>
        </w:rPr>
      </w:pPr>
    </w:p>
    <w:p w:rsidR="00334614" w:rsidRPr="00D371E5" w:rsidRDefault="00334614" w:rsidP="00334614">
      <w:pPr>
        <w:jc w:val="right"/>
        <w:rPr>
          <w:rFonts w:ascii="Times New Roman" w:hAnsi="Times New Roman" w:cs="Times New Roman"/>
          <w:sz w:val="28"/>
          <w:szCs w:val="28"/>
        </w:rPr>
      </w:pPr>
      <w:r w:rsidRPr="00D371E5">
        <w:rPr>
          <w:rFonts w:ascii="Times New Roman" w:hAnsi="Times New Roman" w:cs="Times New Roman"/>
          <w:b/>
          <w:sz w:val="28"/>
          <w:szCs w:val="28"/>
        </w:rPr>
        <w:t>Được chuẩn bị bởi</w:t>
      </w:r>
    </w:p>
    <w:p w:rsidR="00334614" w:rsidRPr="00D371E5" w:rsidRDefault="00334614" w:rsidP="00334614">
      <w:pPr>
        <w:jc w:val="right"/>
        <w:rPr>
          <w:rFonts w:ascii="Times New Roman" w:hAnsi="Times New Roman" w:cs="Times New Roman"/>
          <w:sz w:val="28"/>
          <w:szCs w:val="28"/>
        </w:rPr>
      </w:pPr>
    </w:p>
    <w:p w:rsidR="00334614" w:rsidRPr="00D371E5" w:rsidRDefault="00334614" w:rsidP="00334614">
      <w:pPr>
        <w:jc w:val="right"/>
        <w:rPr>
          <w:rFonts w:ascii="Times New Roman" w:hAnsi="Times New Roman" w:cs="Times New Roman"/>
          <w:sz w:val="28"/>
          <w:szCs w:val="28"/>
        </w:rPr>
      </w:pPr>
    </w:p>
    <w:p w:rsidR="00334614" w:rsidRPr="00D371E5" w:rsidRDefault="00334614" w:rsidP="00334614">
      <w:pPr>
        <w:jc w:val="right"/>
        <w:rPr>
          <w:rFonts w:ascii="Times New Roman" w:hAnsi="Times New Roman" w:cs="Times New Roman"/>
          <w:sz w:val="28"/>
          <w:szCs w:val="28"/>
        </w:rPr>
      </w:pPr>
    </w:p>
    <w:p w:rsidR="00334614" w:rsidRPr="00D371E5" w:rsidRDefault="00334614" w:rsidP="00334614">
      <w:pPr>
        <w:jc w:val="right"/>
        <w:rPr>
          <w:rFonts w:ascii="Times New Roman" w:hAnsi="Times New Roman" w:cs="Times New Roman"/>
          <w:b/>
          <w:sz w:val="28"/>
          <w:szCs w:val="28"/>
        </w:rPr>
      </w:pPr>
      <w:r w:rsidRPr="00D371E5">
        <w:rPr>
          <w:rFonts w:ascii="Times New Roman" w:hAnsi="Times New Roman" w:cs="Times New Roman"/>
          <w:b/>
          <w:sz w:val="28"/>
          <w:szCs w:val="28"/>
        </w:rPr>
        <w:t>Nhóm 7</w:t>
      </w:r>
    </w:p>
    <w:p w:rsidR="00334614" w:rsidRPr="00D371E5" w:rsidRDefault="00334614" w:rsidP="00334614">
      <w:pPr>
        <w:jc w:val="right"/>
        <w:rPr>
          <w:rFonts w:ascii="Times New Roman" w:hAnsi="Times New Roman" w:cs="Times New Roman"/>
          <w:b/>
          <w:sz w:val="28"/>
          <w:szCs w:val="28"/>
        </w:rPr>
      </w:pPr>
    </w:p>
    <w:p w:rsidR="00334614" w:rsidRPr="00D371E5" w:rsidRDefault="006278CA" w:rsidP="00334614">
      <w:pPr>
        <w:jc w:val="right"/>
        <w:rPr>
          <w:rFonts w:ascii="Times New Roman" w:hAnsi="Times New Roman" w:cs="Times New Roman"/>
          <w:b/>
          <w:sz w:val="28"/>
          <w:szCs w:val="28"/>
        </w:rPr>
      </w:pPr>
      <w:r w:rsidRPr="00D371E5">
        <w:rPr>
          <w:rFonts w:ascii="Times New Roman" w:hAnsi="Times New Roman" w:cs="Times New Roman"/>
          <w:b/>
          <w:sz w:val="28"/>
          <w:szCs w:val="28"/>
        </w:rPr>
        <w:t>29</w:t>
      </w:r>
      <w:r w:rsidR="00334614" w:rsidRPr="00D371E5">
        <w:rPr>
          <w:rFonts w:ascii="Times New Roman" w:hAnsi="Times New Roman" w:cs="Times New Roman"/>
          <w:b/>
          <w:sz w:val="28"/>
          <w:szCs w:val="28"/>
        </w:rPr>
        <w:t>/08/2014</w:t>
      </w:r>
    </w:p>
    <w:p w:rsidR="00334614" w:rsidRPr="00D371E5" w:rsidRDefault="00334614">
      <w:pPr>
        <w:rPr>
          <w:rFonts w:ascii="Times New Roman" w:hAnsi="Times New Roman" w:cs="Times New Roman"/>
          <w:b/>
          <w:sz w:val="28"/>
          <w:szCs w:val="28"/>
        </w:rPr>
        <w:sectPr w:rsidR="00334614" w:rsidRPr="00D371E5" w:rsidSect="002A1BD8">
          <w:headerReference w:type="default" r:id="rId8"/>
          <w:footerReference w:type="default" r:id="rId9"/>
          <w:pgSz w:w="12240" w:h="15840"/>
          <w:pgMar w:top="1440" w:right="1440" w:bottom="1440" w:left="1440" w:header="720" w:footer="720" w:gutter="0"/>
          <w:cols w:space="720"/>
          <w:titlePg/>
          <w:docGrid w:linePitch="360"/>
        </w:sectPr>
      </w:pPr>
      <w:r w:rsidRPr="00D371E5">
        <w:rPr>
          <w:rFonts w:ascii="Times New Roman" w:hAnsi="Times New Roman" w:cs="Times New Roman"/>
          <w:b/>
          <w:sz w:val="28"/>
          <w:szCs w:val="28"/>
        </w:rPr>
        <w:br w:type="page"/>
      </w:r>
    </w:p>
    <w:p w:rsidR="00334614" w:rsidRPr="00D371E5" w:rsidRDefault="00334614">
      <w:pPr>
        <w:rPr>
          <w:rFonts w:ascii="Times New Roman" w:hAnsi="Times New Roman" w:cs="Times New Roman"/>
          <w:b/>
          <w:sz w:val="28"/>
          <w:szCs w:val="28"/>
        </w:rPr>
      </w:pPr>
    </w:p>
    <w:p w:rsidR="00A31DA1" w:rsidRPr="00D371E5" w:rsidRDefault="00334614" w:rsidP="00DF6466">
      <w:pPr>
        <w:jc w:val="both"/>
        <w:rPr>
          <w:rFonts w:ascii="Times New Roman" w:hAnsi="Times New Roman" w:cs="Times New Roman"/>
          <w:sz w:val="28"/>
          <w:szCs w:val="28"/>
        </w:rPr>
      </w:pPr>
      <w:r w:rsidRPr="00D371E5">
        <w:rPr>
          <w:rFonts w:ascii="Times New Roman" w:hAnsi="Times New Roman" w:cs="Times New Roman"/>
          <w:sz w:val="28"/>
          <w:szCs w:val="28"/>
        </w:rPr>
        <w:t>Mục lụ</w:t>
      </w:r>
      <w:r w:rsidR="00DF6466" w:rsidRPr="00D371E5">
        <w:rPr>
          <w:rFonts w:ascii="Times New Roman" w:hAnsi="Times New Roman" w:cs="Times New Roman"/>
          <w:sz w:val="28"/>
          <w:szCs w:val="28"/>
        </w:rPr>
        <w:t>c</w:t>
      </w:r>
    </w:p>
    <w:sdt>
      <w:sdtPr>
        <w:rPr>
          <w:rFonts w:ascii="Times New Roman" w:eastAsiaTheme="minorHAnsi" w:hAnsi="Times New Roman" w:cs="Times New Roman"/>
          <w:color w:val="auto"/>
          <w:sz w:val="22"/>
          <w:szCs w:val="22"/>
        </w:rPr>
        <w:id w:val="1623196665"/>
        <w:docPartObj>
          <w:docPartGallery w:val="Table of Contents"/>
          <w:docPartUnique/>
        </w:docPartObj>
      </w:sdtPr>
      <w:sdtEndPr>
        <w:rPr>
          <w:b/>
          <w:bCs/>
          <w:noProof/>
        </w:rPr>
      </w:sdtEndPr>
      <w:sdtContent>
        <w:p w:rsidR="003343B7" w:rsidRPr="00D371E5" w:rsidRDefault="003343B7" w:rsidP="003343B7">
          <w:pPr>
            <w:pStyle w:val="TOCHeading"/>
            <w:rPr>
              <w:rFonts w:ascii="Times New Roman" w:hAnsi="Times New Roman" w:cs="Times New Roman"/>
            </w:rPr>
          </w:pPr>
        </w:p>
        <w:p w:rsidR="00A31DA1" w:rsidRPr="00D371E5" w:rsidRDefault="002B13E5">
          <w:pPr>
            <w:rPr>
              <w:rFonts w:ascii="Times New Roman" w:hAnsi="Times New Roman" w:cs="Times New Roman"/>
            </w:rPr>
          </w:pPr>
        </w:p>
      </w:sdtContent>
    </w:sdt>
    <w:p w:rsidR="003343B7" w:rsidRPr="00D371E5" w:rsidRDefault="003343B7">
      <w:pPr>
        <w:rPr>
          <w:rFonts w:ascii="Times New Roman" w:hAnsi="Times New Roman" w:cs="Times New Roman"/>
          <w:sz w:val="28"/>
          <w:szCs w:val="28"/>
        </w:rPr>
      </w:pPr>
      <w:r w:rsidRPr="00D371E5">
        <w:rPr>
          <w:rFonts w:ascii="Times New Roman" w:hAnsi="Times New Roman" w:cs="Times New Roman"/>
          <w:sz w:val="28"/>
          <w:szCs w:val="28"/>
        </w:rPr>
        <w:br w:type="page"/>
      </w:r>
    </w:p>
    <w:p w:rsidR="00A31DA1" w:rsidRPr="00D371E5" w:rsidRDefault="00A31DA1">
      <w:pPr>
        <w:rPr>
          <w:rFonts w:ascii="Times New Roman" w:hAnsi="Times New Roman" w:cs="Times New Roman"/>
          <w:sz w:val="28"/>
          <w:szCs w:val="28"/>
        </w:rPr>
      </w:pPr>
    </w:p>
    <w:p w:rsidR="00A31DA1" w:rsidRPr="00D371E5" w:rsidRDefault="00A31DA1">
      <w:pPr>
        <w:rPr>
          <w:rFonts w:ascii="Times New Roman" w:hAnsi="Times New Roman" w:cs="Times New Roman"/>
          <w:sz w:val="28"/>
          <w:szCs w:val="28"/>
        </w:rPr>
      </w:pPr>
    </w:p>
    <w:p w:rsidR="00334614" w:rsidRPr="00D371E5" w:rsidRDefault="00334614" w:rsidP="00334614">
      <w:pPr>
        <w:jc w:val="both"/>
        <w:rPr>
          <w:rFonts w:ascii="Times New Roman" w:hAnsi="Times New Roman" w:cs="Times New Roman"/>
          <w:b/>
          <w:color w:val="000000" w:themeColor="text1"/>
          <w:sz w:val="32"/>
          <w:szCs w:val="28"/>
        </w:rPr>
      </w:pPr>
      <w:r w:rsidRPr="00D371E5">
        <w:rPr>
          <w:rFonts w:ascii="Times New Roman" w:hAnsi="Times New Roman" w:cs="Times New Roman"/>
          <w:b/>
          <w:sz w:val="32"/>
          <w:szCs w:val="28"/>
        </w:rPr>
        <w:t>Theo dõi phiên bản tài liệu</w:t>
      </w:r>
    </w:p>
    <w:tbl>
      <w:tblPr>
        <w:tblStyle w:val="GridTable4-Accent31"/>
        <w:tblW w:w="0" w:type="auto"/>
        <w:tblLook w:val="04A0" w:firstRow="1" w:lastRow="0" w:firstColumn="1" w:lastColumn="0" w:noHBand="0" w:noVBand="1"/>
      </w:tblPr>
      <w:tblGrid>
        <w:gridCol w:w="2337"/>
        <w:gridCol w:w="2337"/>
        <w:gridCol w:w="2338"/>
        <w:gridCol w:w="2338"/>
      </w:tblGrid>
      <w:tr w:rsidR="00334614" w:rsidRPr="00D371E5"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Tên</w:t>
            </w:r>
          </w:p>
        </w:tc>
        <w:tc>
          <w:tcPr>
            <w:tcW w:w="2337"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Ngày</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Lý do thay đổi</w:t>
            </w:r>
          </w:p>
        </w:tc>
        <w:tc>
          <w:tcPr>
            <w:tcW w:w="2338" w:type="dxa"/>
          </w:tcPr>
          <w:p w:rsidR="00334614" w:rsidRPr="00D371E5"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8"/>
                <w:szCs w:val="28"/>
              </w:rPr>
            </w:pPr>
            <w:r w:rsidRPr="00D371E5">
              <w:rPr>
                <w:rFonts w:ascii="Times New Roman" w:hAnsi="Times New Roman" w:cs="Times New Roman"/>
                <w:color w:val="000000" w:themeColor="text1"/>
                <w:sz w:val="28"/>
                <w:szCs w:val="28"/>
              </w:rPr>
              <w:t>Phiên bản</w:t>
            </w:r>
          </w:p>
        </w:tc>
      </w:tr>
      <w:tr w:rsidR="00334614" w:rsidRPr="00D371E5"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6943C0" w:rsidP="00786798">
            <w:pPr>
              <w:jc w:val="both"/>
              <w:rPr>
                <w:rFonts w:ascii="Times New Roman" w:hAnsi="Times New Roman" w:cs="Times New Roman"/>
                <w:sz w:val="28"/>
                <w:szCs w:val="28"/>
              </w:rPr>
            </w:pPr>
            <w:r w:rsidRPr="00D371E5">
              <w:rPr>
                <w:rFonts w:ascii="Times New Roman" w:hAnsi="Times New Roman" w:cs="Times New Roman"/>
                <w:sz w:val="28"/>
                <w:szCs w:val="28"/>
              </w:rPr>
              <w:t xml:space="preserve">Đặc tả hệ thống </w:t>
            </w:r>
            <w:r w:rsidR="00786798" w:rsidRPr="00D371E5">
              <w:rPr>
                <w:rFonts w:ascii="Times New Roman" w:hAnsi="Times New Roman" w:cs="Times New Roman"/>
                <w:sz w:val="28"/>
                <w:szCs w:val="28"/>
              </w:rPr>
              <w:t>Quản lí nhà trọ</w:t>
            </w:r>
          </w:p>
        </w:tc>
        <w:tc>
          <w:tcPr>
            <w:tcW w:w="2337" w:type="dxa"/>
          </w:tcPr>
          <w:p w:rsidR="00334614" w:rsidRPr="00D371E5" w:rsidRDefault="00786798"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29</w:t>
            </w:r>
            <w:r w:rsidR="006943C0" w:rsidRPr="00D371E5">
              <w:rPr>
                <w:rFonts w:ascii="Times New Roman" w:hAnsi="Times New Roman" w:cs="Times New Roman"/>
                <w:sz w:val="28"/>
                <w:szCs w:val="28"/>
              </w:rPr>
              <w:t>/08/2014</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Tạo mới</w:t>
            </w:r>
          </w:p>
        </w:tc>
        <w:tc>
          <w:tcPr>
            <w:tcW w:w="2338" w:type="dxa"/>
          </w:tcPr>
          <w:p w:rsidR="00334614" w:rsidRPr="00D371E5"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sidRPr="00D371E5">
              <w:rPr>
                <w:rFonts w:ascii="Times New Roman" w:hAnsi="Times New Roman" w:cs="Times New Roman"/>
                <w:sz w:val="28"/>
                <w:szCs w:val="28"/>
              </w:rPr>
              <w:t>1.0</w:t>
            </w:r>
          </w:p>
        </w:tc>
      </w:tr>
      <w:tr w:rsidR="00334614" w:rsidRPr="00D371E5"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Pr="00D371E5" w:rsidRDefault="00334614" w:rsidP="00334614">
            <w:pPr>
              <w:jc w:val="both"/>
              <w:rPr>
                <w:rFonts w:ascii="Times New Roman" w:hAnsi="Times New Roman" w:cs="Times New Roman"/>
                <w:sz w:val="28"/>
                <w:szCs w:val="28"/>
              </w:rPr>
            </w:pPr>
          </w:p>
        </w:tc>
        <w:tc>
          <w:tcPr>
            <w:tcW w:w="2337"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c>
          <w:tcPr>
            <w:tcW w:w="2338" w:type="dxa"/>
          </w:tcPr>
          <w:p w:rsidR="00334614" w:rsidRPr="00D371E5"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rsidR="008A2A95" w:rsidRPr="00D371E5" w:rsidRDefault="008A2A95" w:rsidP="008A2A95">
      <w:pPr>
        <w:pStyle w:val="ListParagraph"/>
        <w:numPr>
          <w:ilvl w:val="0"/>
          <w:numId w:val="20"/>
        </w:numPr>
        <w:rPr>
          <w:rFonts w:ascii="Times New Roman" w:hAnsi="Times New Roman" w:cs="Times New Roman"/>
          <w:sz w:val="28"/>
          <w:szCs w:val="28"/>
        </w:rPr>
      </w:pPr>
      <w:r w:rsidRPr="00D371E5">
        <w:rPr>
          <w:rFonts w:ascii="Times New Roman" w:hAnsi="Times New Roman" w:cs="Times New Roman"/>
          <w:sz w:val="28"/>
          <w:szCs w:val="28"/>
        </w:rPr>
        <w:t>Giới thiệu</w:t>
      </w:r>
    </w:p>
    <w:p w:rsidR="008A2A95" w:rsidRPr="00D371E5" w:rsidRDefault="008A2A95"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Mục tiêu</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color w:val="000000"/>
          <w:sz w:val="28"/>
          <w:szCs w:val="28"/>
        </w:rPr>
        <w:t>Tài liệu này mô tả tổng quan và đầy đủ những yêu cầu về chức năng, yêu cầu phi chức năng, yêu cầu về giao tiếp bên ngoài nhằm cung cấp một cái nhìn toàn diện về các yêu cầu của ứng dụng.</w:t>
      </w:r>
      <w:r w:rsidRPr="00D371E5">
        <w:rPr>
          <w:rFonts w:ascii="Times New Roman" w:hAnsi="Times New Roman" w:cs="Times New Roman"/>
          <w:sz w:val="28"/>
          <w:szCs w:val="28"/>
        </w:rPr>
        <w:t xml:space="preserve"> Tài liệu liệt kê ra những giải pháp đã có, những tính năng sẽ làm trong dự án. Tài liệu còn mô tả khách hàng, người sử dụng và các bên liên quan, cung cấp cái nhìn khái quát về ứng dụng Website thông tin nhà trọ và được sử dụng làm nền tảng cho quá trình thiết kế, kiểm thử sau này.</w:t>
      </w:r>
    </w:p>
    <w:p w:rsidR="008A2A95" w:rsidRPr="00D371E5" w:rsidRDefault="008A2A95" w:rsidP="003343B7">
      <w:pPr>
        <w:spacing w:after="0" w:line="24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Xây dựng Website thông tin nhà trọ nhằm các mục tiêu sau:</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những người có nhu cầu ở trọ dễ dàng tìm được các thông tin cần thiết về nhà trọ trên địa bàn Cần Thơ.</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Giúp chủ nhà trọ giới thiệu nhà trọ của họ với các thông tin cụ thể như sau: địa chỉ, giá phòng, số phòng, chi tiế</w:t>
      </w:r>
      <w:r w:rsidR="003343B7" w:rsidRPr="00D371E5">
        <w:rPr>
          <w:rFonts w:ascii="Times New Roman" w:hAnsi="Times New Roman" w:cs="Times New Roman"/>
          <w:sz w:val="28"/>
          <w:szCs w:val="28"/>
        </w:rPr>
        <w:t>t phòng,… G</w:t>
      </w:r>
      <w:r w:rsidRPr="00D371E5">
        <w:rPr>
          <w:rFonts w:ascii="Times New Roman" w:hAnsi="Times New Roman" w:cs="Times New Roman"/>
          <w:sz w:val="28"/>
          <w:szCs w:val="28"/>
        </w:rPr>
        <w:t>óp phần giảm chi phí quảng bá cho chủ trọ đến người có nhu cầu thuê trọ.</w:t>
      </w:r>
    </w:p>
    <w:p w:rsidR="008A2A95" w:rsidRPr="00D371E5" w:rsidRDefault="008A2A95" w:rsidP="003343B7">
      <w:pPr>
        <w:pStyle w:val="ListParagraph"/>
        <w:numPr>
          <w:ilvl w:val="0"/>
          <w:numId w:val="21"/>
        </w:numPr>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Giảm thời gian công sức tìm kiếm nhà trọ của người thuê trọ.</w:t>
      </w:r>
    </w:p>
    <w:p w:rsidR="008A2A95" w:rsidRPr="00D371E5" w:rsidRDefault="008A2A95" w:rsidP="008A2A95">
      <w:pPr>
        <w:spacing w:after="0" w:line="360" w:lineRule="auto"/>
        <w:ind w:left="360" w:firstLine="360"/>
        <w:jc w:val="both"/>
        <w:rPr>
          <w:rFonts w:ascii="Times New Roman" w:hAnsi="Times New Roman" w:cs="Times New Roman"/>
          <w:sz w:val="28"/>
          <w:szCs w:val="28"/>
        </w:rPr>
      </w:pPr>
      <w:r w:rsidRPr="00D371E5">
        <w:rPr>
          <w:rFonts w:ascii="Times New Roman" w:hAnsi="Times New Roman" w:cs="Times New Roman"/>
          <w:sz w:val="28"/>
          <w:szCs w:val="28"/>
        </w:rPr>
        <w:t>Nhóm người dùng sử dụng tài liệu:</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dự án: giúp nhóm người dùng này có thể nắm rõ thông tin chung của dự án. Giúp quản lý tiến độ, chất lượng của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phát triển: giúp nhóm người dùng này có thể nắm rõ những gì họ sẽ phải làm trong dự án. Xác định những chức năng và giao diện cần thiết của hệ thống.</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thiết kế: giúp nhóm người dùng này có thể xem lại thiết kế chung của dự án, truy vết những lỗi phát sinh, phát triển những chức năng mới cho dự án.</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Nhóm kiểm thử: giúp nhóm này có thể biết được những chức năng nào sẽ cần kiểm thử, những chức năng nào không cần phải kiểm thử.</w:t>
      </w:r>
    </w:p>
    <w:p w:rsidR="008A2A95" w:rsidRPr="00D371E5" w:rsidRDefault="008A2A95" w:rsidP="008A2A95">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Khách hàng: giúp khách hàng có cái nhìn tổng quan về hệ thống, từ đó có những đánh giá, góp ý để hoàn thiện và hoàn thành hợp đồng dự án.</w:t>
      </w:r>
    </w:p>
    <w:p w:rsidR="008A2A95" w:rsidRPr="00D371E5" w:rsidRDefault="003343B7" w:rsidP="008A2A95">
      <w:pPr>
        <w:pStyle w:val="ListParagraph"/>
        <w:numPr>
          <w:ilvl w:val="1"/>
          <w:numId w:val="20"/>
        </w:numPr>
        <w:rPr>
          <w:rFonts w:ascii="Times New Roman" w:hAnsi="Times New Roman" w:cs="Times New Roman"/>
          <w:sz w:val="28"/>
          <w:szCs w:val="28"/>
        </w:rPr>
      </w:pPr>
      <w:r w:rsidRPr="00D371E5">
        <w:rPr>
          <w:rFonts w:ascii="Times New Roman" w:hAnsi="Times New Roman" w:cs="Times New Roman"/>
          <w:sz w:val="28"/>
          <w:szCs w:val="28"/>
        </w:rPr>
        <w:t xml:space="preserve"> </w:t>
      </w:r>
      <w:r w:rsidR="008A2A95" w:rsidRPr="00D371E5">
        <w:rPr>
          <w:rFonts w:ascii="Times New Roman" w:hAnsi="Times New Roman" w:cs="Times New Roman"/>
          <w:sz w:val="28"/>
          <w:szCs w:val="28"/>
        </w:rPr>
        <w:t>Phạm vi sản phẩm</w:t>
      </w:r>
    </w:p>
    <w:p w:rsidR="008A2A95" w:rsidRPr="00D371E5" w:rsidRDefault="008A2A95" w:rsidP="003343B7">
      <w:pPr>
        <w:pStyle w:val="ListParagraph"/>
        <w:ind w:left="792" w:firstLine="648"/>
        <w:jc w:val="both"/>
        <w:rPr>
          <w:rFonts w:ascii="Times New Roman" w:hAnsi="Times New Roman" w:cs="Times New Roman"/>
          <w:sz w:val="28"/>
          <w:szCs w:val="28"/>
        </w:rPr>
      </w:pPr>
      <w:r w:rsidRPr="00D371E5">
        <w:rPr>
          <w:rFonts w:ascii="Times New Roman" w:hAnsi="Times New Roman" w:cs="Times New Roman"/>
          <w:sz w:val="28"/>
          <w:szCs w:val="28"/>
        </w:rPr>
        <w:t>Website thông tin nhà trọ quản lý thông tin các nhà trọ trong khu vực nội thành Cần Thơ. Các chủ nhà trọ có thể đăng ký là thành viên của Website này và đăng tải các thông tin về nhà trọ của họ. Khách có thể xem qua và tìm kiếm chổ trọ phù hợp với mình.</w:t>
      </w: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Bảng chú giải thuật ngữ</w:t>
      </w:r>
    </w:p>
    <w:p w:rsidR="003343B7" w:rsidRPr="00D371E5" w:rsidRDefault="003343B7" w:rsidP="003343B7">
      <w:pPr>
        <w:pStyle w:val="ListParagraph"/>
        <w:spacing w:after="0"/>
        <w:ind w:left="792"/>
        <w:rPr>
          <w:rFonts w:ascii="Times New Roman" w:hAnsi="Times New Roman" w:cs="Times New Roman"/>
          <w:sz w:val="28"/>
          <w:szCs w:val="28"/>
        </w:rPr>
      </w:pPr>
    </w:p>
    <w:tbl>
      <w:tblPr>
        <w:tblStyle w:val="TableGrid"/>
        <w:tblW w:w="0" w:type="auto"/>
        <w:tblInd w:w="792" w:type="dxa"/>
        <w:tblLook w:val="04A0" w:firstRow="1" w:lastRow="0" w:firstColumn="1" w:lastColumn="0" w:noHBand="0" w:noVBand="1"/>
      </w:tblPr>
      <w:tblGrid>
        <w:gridCol w:w="2918"/>
        <w:gridCol w:w="2935"/>
        <w:gridCol w:w="2931"/>
      </w:tblGrid>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STT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Thuật ngữ / Từ viết tắt</w:t>
            </w:r>
          </w:p>
        </w:tc>
        <w:tc>
          <w:tcPr>
            <w:tcW w:w="3192" w:type="dxa"/>
          </w:tcPr>
          <w:p w:rsidR="003343B7" w:rsidRPr="00D371E5" w:rsidRDefault="003343B7" w:rsidP="003343B7">
            <w:pPr>
              <w:pStyle w:val="ListParagraph"/>
              <w:ind w:left="0"/>
              <w:rPr>
                <w:rFonts w:ascii="Times New Roman" w:hAnsi="Times New Roman" w:cs="Times New Roman"/>
                <w:sz w:val="28"/>
                <w:szCs w:val="28"/>
              </w:rPr>
            </w:pPr>
            <w:r w:rsidRPr="00D371E5">
              <w:rPr>
                <w:rFonts w:ascii="Times New Roman" w:hAnsi="Times New Roman" w:cs="Times New Roman"/>
                <w:sz w:val="28"/>
                <w:szCs w:val="28"/>
              </w:rPr>
              <w:t>Định nghĩa</w:t>
            </w:r>
          </w:p>
        </w:tc>
      </w:tr>
      <w:tr w:rsidR="003343B7" w:rsidRPr="00D371E5" w:rsidTr="003343B7">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c>
          <w:tcPr>
            <w:tcW w:w="3192" w:type="dxa"/>
          </w:tcPr>
          <w:p w:rsidR="003343B7" w:rsidRPr="00D371E5" w:rsidRDefault="003343B7" w:rsidP="003343B7">
            <w:pPr>
              <w:pStyle w:val="ListParagraph"/>
              <w:ind w:left="0"/>
              <w:rPr>
                <w:rFonts w:ascii="Times New Roman" w:hAnsi="Times New Roman" w:cs="Times New Roman"/>
                <w:sz w:val="28"/>
                <w:szCs w:val="28"/>
              </w:rPr>
            </w:pPr>
          </w:p>
        </w:tc>
      </w:tr>
    </w:tbl>
    <w:p w:rsidR="003343B7" w:rsidRPr="00D371E5" w:rsidRDefault="003343B7" w:rsidP="003343B7">
      <w:pPr>
        <w:pStyle w:val="ListParagraph"/>
        <w:spacing w:after="0"/>
        <w:ind w:left="792"/>
        <w:rPr>
          <w:rFonts w:ascii="Times New Roman" w:hAnsi="Times New Roman" w:cs="Times New Roman"/>
          <w:sz w:val="28"/>
          <w:szCs w:val="28"/>
        </w:rPr>
      </w:pPr>
    </w:p>
    <w:p w:rsidR="008A2A95" w:rsidRPr="00D371E5" w:rsidRDefault="008A2A95" w:rsidP="008A2A95">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Tài liệu tham khảo</w:t>
      </w:r>
    </w:p>
    <w:p w:rsidR="008A2A95" w:rsidRPr="00D371E5" w:rsidRDefault="008A2A95" w:rsidP="008A2A95">
      <w:pPr>
        <w:pStyle w:val="NormalWeb"/>
        <w:spacing w:before="0" w:beforeAutospacing="0" w:after="0" w:afterAutospacing="0"/>
        <w:ind w:firstLine="360"/>
        <w:jc w:val="both"/>
        <w:rPr>
          <w:sz w:val="28"/>
          <w:szCs w:val="28"/>
        </w:rPr>
      </w:pPr>
      <w:r w:rsidRPr="00D371E5">
        <w:rPr>
          <w:sz w:val="28"/>
          <w:szCs w:val="28"/>
        </w:rPr>
        <w:t>Giáo trình Nhập môn Công nghệ phần mềm- Phan Phương Lan, Huỳnh Xuân Hiệp, 2004.</w:t>
      </w:r>
    </w:p>
    <w:p w:rsidR="008A2A95" w:rsidRPr="00D371E5" w:rsidRDefault="008A2A95" w:rsidP="008A2A95">
      <w:pPr>
        <w:pStyle w:val="NormalWeb"/>
        <w:spacing w:before="0" w:beforeAutospacing="0" w:after="0" w:afterAutospacing="0"/>
        <w:ind w:left="360"/>
        <w:jc w:val="both"/>
        <w:rPr>
          <w:sz w:val="28"/>
          <w:szCs w:val="28"/>
        </w:rPr>
      </w:pPr>
      <w:r w:rsidRPr="00D371E5">
        <w:rPr>
          <w:sz w:val="28"/>
          <w:szCs w:val="28"/>
        </w:rPr>
        <w:t>Slide bài giảng Nhập môn Công nghệ phần mềm- Phan Phương Lan.</w:t>
      </w:r>
    </w:p>
    <w:p w:rsidR="008A2A95" w:rsidRPr="00D371E5" w:rsidRDefault="008A2A95" w:rsidP="008A2A95">
      <w:pPr>
        <w:pStyle w:val="NormalWeb"/>
        <w:spacing w:before="0" w:beforeAutospacing="0" w:after="0" w:afterAutospacing="0"/>
        <w:ind w:left="360"/>
        <w:jc w:val="both"/>
        <w:rPr>
          <w:sz w:val="28"/>
          <w:szCs w:val="28"/>
        </w:rPr>
      </w:pPr>
    </w:p>
    <w:p w:rsidR="007025AE" w:rsidRPr="00D371E5" w:rsidRDefault="008A2A95" w:rsidP="007025AE">
      <w:pPr>
        <w:pStyle w:val="ListParagraph"/>
        <w:numPr>
          <w:ilvl w:val="1"/>
          <w:numId w:val="20"/>
        </w:numPr>
        <w:spacing w:after="0"/>
        <w:rPr>
          <w:rFonts w:ascii="Times New Roman" w:hAnsi="Times New Roman" w:cs="Times New Roman"/>
          <w:sz w:val="28"/>
          <w:szCs w:val="28"/>
        </w:rPr>
      </w:pPr>
      <w:r w:rsidRPr="00D371E5">
        <w:rPr>
          <w:rFonts w:ascii="Times New Roman" w:hAnsi="Times New Roman" w:cs="Times New Roman"/>
          <w:sz w:val="28"/>
          <w:szCs w:val="28"/>
        </w:rPr>
        <w:t>Bố cục tài liệu</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mô tả tổng quan: giúp cho người đọc có cái nhìn tổng quan về dự án, những chức năng sẽ có, những ràng buộc, thực thi,…</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giao tiếp bên ngoài: giúp người đọc hiểu được cách mà hệ thống sẽ giao tiếp như thế nào.</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tính năng của hệ thống: sẽ mô tả chi tiết các chức năng sẽ được xây dựng trong hệ thống.</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phi chức năng: sẽ mô tả các yêu cầu phi chức năng của hệ thống</w:t>
      </w:r>
    </w:p>
    <w:p w:rsidR="00D371E5" w:rsidRPr="00D371E5" w:rsidRDefault="00D371E5" w:rsidP="00D371E5">
      <w:pPr>
        <w:numPr>
          <w:ilvl w:val="0"/>
          <w:numId w:val="22"/>
        </w:numPr>
        <w:spacing w:after="0"/>
        <w:rPr>
          <w:rFonts w:ascii="Times New Roman" w:hAnsi="Times New Roman" w:cs="Times New Roman"/>
          <w:sz w:val="28"/>
          <w:szCs w:val="28"/>
        </w:rPr>
      </w:pPr>
      <w:r w:rsidRPr="00D371E5">
        <w:rPr>
          <w:rFonts w:ascii="Times New Roman" w:hAnsi="Times New Roman" w:cs="Times New Roman"/>
          <w:sz w:val="28"/>
          <w:szCs w:val="28"/>
        </w:rPr>
        <w:t>Phần các yêu cầu khác.</w:t>
      </w:r>
    </w:p>
    <w:p w:rsidR="00D371E5" w:rsidRPr="00D371E5" w:rsidRDefault="00D371E5" w:rsidP="00D371E5">
      <w:pPr>
        <w:spacing w:after="0"/>
        <w:rPr>
          <w:rFonts w:ascii="Times New Roman" w:hAnsi="Times New Roman" w:cs="Times New Roman"/>
          <w:sz w:val="28"/>
          <w:szCs w:val="28"/>
        </w:rPr>
      </w:pPr>
    </w:p>
    <w:p w:rsidR="00D371E5" w:rsidRPr="00D371E5" w:rsidRDefault="00D371E5" w:rsidP="00D371E5">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quản lý dự án nên đọc</w:t>
      </w:r>
      <w:ins w:id="0" w:author="mine" w:date="2014-08-29T16:37:00Z">
        <w:r w:rsidRPr="00D371E5">
          <w:rPr>
            <w:rFonts w:ascii="Times New Roman" w:hAnsi="Times New Roman" w:cs="Times New Roman"/>
            <w:sz w:val="28"/>
            <w:szCs w:val="28"/>
          </w:rPr>
          <w:t xml:space="preserve"> phần </w:t>
        </w:r>
      </w:ins>
      <w:r w:rsidRPr="00D371E5">
        <w:rPr>
          <w:rFonts w:ascii="Times New Roman" w:hAnsi="Times New Roman" w:cs="Times New Roman"/>
          <w:sz w:val="28"/>
          <w:szCs w:val="28"/>
        </w:rPr>
        <w:t>mô tả tổng quan.</w:t>
      </w:r>
    </w:p>
    <w:p w:rsidR="00D371E5" w:rsidRPr="00D371E5" w:rsidRDefault="00D371E5" w:rsidP="00D371E5">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phát triển nên đọc cả 5 phần.</w:t>
      </w:r>
    </w:p>
    <w:p w:rsidR="00D371E5" w:rsidRPr="00D371E5" w:rsidRDefault="00D371E5" w:rsidP="00D371E5">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nhóm thiết kế và nhóm kiểm thử nên đọc phần mô tả yêu cầu chức năng và phi chức năng.</w:t>
      </w:r>
    </w:p>
    <w:p w:rsidR="00D371E5" w:rsidRPr="00D371E5" w:rsidRDefault="00D371E5" w:rsidP="00D371E5">
      <w:pPr>
        <w:numPr>
          <w:ilvl w:val="0"/>
          <w:numId w:val="3"/>
        </w:numPr>
        <w:spacing w:after="0"/>
        <w:rPr>
          <w:rFonts w:ascii="Times New Roman" w:hAnsi="Times New Roman" w:cs="Times New Roman"/>
          <w:sz w:val="28"/>
          <w:szCs w:val="28"/>
        </w:rPr>
      </w:pPr>
      <w:r w:rsidRPr="00D371E5">
        <w:rPr>
          <w:rFonts w:ascii="Times New Roman" w:hAnsi="Times New Roman" w:cs="Times New Roman"/>
          <w:sz w:val="28"/>
          <w:szCs w:val="28"/>
        </w:rPr>
        <w:t>Với khách hàng nên đọc phần các tính</w:t>
      </w:r>
      <w:ins w:id="1" w:author="mine" w:date="2014-08-29T16:37:00Z">
        <w:r w:rsidRPr="00D371E5">
          <w:rPr>
            <w:rFonts w:ascii="Times New Roman" w:hAnsi="Times New Roman" w:cs="Times New Roman"/>
            <w:sz w:val="28"/>
            <w:szCs w:val="28"/>
          </w:rPr>
          <w:t xml:space="preserve"> năng của hệ thống.</w:t>
        </w:r>
      </w:ins>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pPr>
    </w:p>
    <w:p w:rsidR="003343B7" w:rsidRPr="00D371E5" w:rsidRDefault="003343B7" w:rsidP="003343B7">
      <w:pPr>
        <w:spacing w:after="0"/>
        <w:rPr>
          <w:rFonts w:ascii="Times New Roman" w:hAnsi="Times New Roman" w:cs="Times New Roman"/>
          <w:sz w:val="28"/>
          <w:szCs w:val="28"/>
        </w:rPr>
        <w:sectPr w:rsidR="003343B7" w:rsidRPr="00D371E5" w:rsidSect="002A1BD8">
          <w:headerReference w:type="default" r:id="rId10"/>
          <w:headerReference w:type="first" r:id="rId11"/>
          <w:pgSz w:w="12240" w:h="15840"/>
          <w:pgMar w:top="1440" w:right="1440" w:bottom="1440" w:left="1440" w:header="720" w:footer="720" w:gutter="0"/>
          <w:cols w:space="720"/>
          <w:titlePg/>
          <w:docGrid w:linePitch="360"/>
        </w:sectPr>
      </w:pPr>
      <w:r w:rsidRPr="00D371E5">
        <w:rPr>
          <w:rFonts w:ascii="Times New Roman" w:hAnsi="Times New Roman" w:cs="Times New Roman"/>
          <w:sz w:val="28"/>
          <w:szCs w:val="28"/>
        </w:rPr>
        <w:tab/>
      </w:r>
    </w:p>
    <w:p w:rsidR="003C1D30" w:rsidRPr="00D371E5" w:rsidRDefault="003C1D30" w:rsidP="007025AE">
      <w:pPr>
        <w:jc w:val="both"/>
        <w:outlineLvl w:val="1"/>
        <w:rPr>
          <w:rFonts w:ascii="Times New Roman" w:hAnsi="Times New Roman" w:cs="Times New Roman"/>
          <w:sz w:val="28"/>
          <w:szCs w:val="28"/>
        </w:rPr>
      </w:pPr>
      <w:bookmarkStart w:id="2" w:name="_Toc396832760"/>
      <w:r w:rsidRPr="00D371E5">
        <w:rPr>
          <w:rFonts w:ascii="Times New Roman" w:hAnsi="Times New Roman" w:cs="Times New Roman"/>
          <w:sz w:val="28"/>
          <w:szCs w:val="28"/>
        </w:rPr>
        <w:lastRenderedPageBreak/>
        <w:t>2.1</w:t>
      </w:r>
      <w:r w:rsidRPr="00D371E5">
        <w:rPr>
          <w:rFonts w:ascii="Times New Roman" w:hAnsi="Times New Roman" w:cs="Times New Roman"/>
          <w:sz w:val="28"/>
          <w:szCs w:val="28"/>
        </w:rPr>
        <w:tab/>
        <w:t>Bối cảnh của sản phẩm</w:t>
      </w:r>
      <w:bookmarkEnd w:id="2"/>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bookmarkStart w:id="3" w:name="_Toc396832761"/>
      <w:r w:rsidRPr="00D371E5">
        <w:rPr>
          <w:rFonts w:ascii="Times New Roman" w:hAnsi="Times New Roman" w:cs="Times New Roman"/>
          <w:noProof/>
          <w:sz w:val="28"/>
          <w:szCs w:val="28"/>
        </w:rPr>
        <mc:AlternateContent>
          <mc:Choice Requires="wps">
            <w:drawing>
              <wp:anchor distT="0" distB="0" distL="114300" distR="114300" simplePos="0" relativeHeight="25166131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2F5BB1C" id="Rounded Rectangle 2" o:spid="_x0000_s1026" style="position:absolute;left:0;text-align:left;margin-left:282.75pt;margin-top:.7pt;width:93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" fillcolor="white [3201]" strokecolor="black [3200]"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60288"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592707" id="Rounded Rectangle 3" o:spid="_x0000_s1027" style="position:absolute;left:0;text-align:left;margin-left:41pt;margin-top:.9pt;width:93pt;height: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" fillcolor="white [3201]" strokecolor="black [3200]"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42F9A4"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4384"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D4B605" id="Straight Arrow Connector 5" o:spid="_x0000_s1026" type="#_x0000_t32" style="position:absolute;margin-left:211pt;margin-top:5.8pt;width:73pt;height: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" strokecolor="black [3200]" strokeweight=".5pt">
                <v:stroke startarrow="block" endarrow="block" joinstyle="miter"/>
              </v:shape>
            </w:pict>
          </mc:Fallback>
        </mc:AlternateContent>
      </w:r>
      <w:r w:rsidRPr="00D371E5">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11C403A6" id="Straight Arrow Connector 4" o:spid="_x0000_s1026" type="#_x0000_t32" style="position:absolute;margin-left:132pt;margin-top:3.8pt;width:64pt;height: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" filled="t" fillcolor="white [3201]" strokecolor="black [3200]" strokeweight="1pt">
                <v:stroke startarrow="block" endarrow="block" joinstyle="miter"/>
              </v:shape>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noProof/>
          <w:sz w:val="28"/>
          <w:szCs w:val="28"/>
        </w:rPr>
        <mc:AlternateContent>
          <mc:Choice Requires="wps">
            <w:drawing>
              <wp:anchor distT="0" distB="0" distL="114300" distR="114300" simplePos="0" relativeHeight="25166233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dk1"/>
                        </a:lnRef>
                        <a:fillRef idx="1">
                          <a:schemeClr val="lt1"/>
                        </a:fillRef>
                        <a:effectRef idx="0">
                          <a:schemeClr val="dk1"/>
                        </a:effectRef>
                        <a:fontRef idx="minor">
                          <a:schemeClr val="dk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50AA4F" id="Rounded Rectangle 7" o:spid="_x0000_s1028" style="position:absolute;left:0;text-align:left;margin-left:128pt;margin-top:13.65pt;width:148pt;height:5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" fillcolor="white [3201]" strokecolor="black [3200]"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p>
    <w:p w:rsidR="003C1D30" w:rsidRDefault="003C1D30" w:rsidP="003C1D30">
      <w:pPr>
        <w:pStyle w:val="ListParagraph"/>
        <w:jc w:val="both"/>
        <w:rPr>
          <w:rFonts w:ascii="Times New Roman" w:hAnsi="Times New Roman" w:cs="Times New Roman"/>
          <w:sz w:val="28"/>
          <w:szCs w:val="28"/>
        </w:rPr>
      </w:pPr>
    </w:p>
    <w:p w:rsidR="00D371E5" w:rsidRPr="00D371E5" w:rsidRDefault="00D371E5" w:rsidP="003C1D30">
      <w:pPr>
        <w:pStyle w:val="ListParagraph"/>
        <w:jc w:val="both"/>
        <w:rPr>
          <w:rFonts w:ascii="Times New Roman" w:hAnsi="Times New Roman" w:cs="Times New Roman"/>
          <w:b/>
          <w:i/>
          <w:sz w:val="28"/>
          <w:szCs w:val="28"/>
        </w:rPr>
      </w:pPr>
      <w:r w:rsidRPr="00D371E5">
        <w:rPr>
          <w:rFonts w:ascii="Times New Roman" w:hAnsi="Times New Roman" w:cs="Times New Roman"/>
          <w:b/>
          <w:i/>
          <w:sz w:val="28"/>
          <w:szCs w:val="28"/>
        </w:rPr>
        <w:tab/>
        <w:t>Sơ đồ giao tiếp trong hệ thống quản lý thông tin nhà trọ</w:t>
      </w:r>
    </w:p>
    <w:p w:rsidR="003C1D30" w:rsidRPr="00D371E5" w:rsidRDefault="003C1D30" w:rsidP="003C1D30">
      <w:pPr>
        <w:pStyle w:val="ListParagraph"/>
        <w:jc w:val="both"/>
        <w:outlineLvl w:val="1"/>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2.2</w:t>
      </w:r>
      <w:r w:rsidRPr="00D371E5">
        <w:rPr>
          <w:rFonts w:ascii="Times New Roman" w:hAnsi="Times New Roman" w:cs="Times New Roman"/>
          <w:sz w:val="28"/>
          <w:szCs w:val="28"/>
        </w:rPr>
        <w:tab/>
        <w:t>Các chức năng của sản phẩm</w:t>
      </w:r>
      <w:bookmarkEnd w:id="3"/>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mà khách tự do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 xml:space="preserve">Tìm </w:t>
      </w:r>
      <w:bookmarkStart w:id="4" w:name="_GoBack"/>
      <w:bookmarkEnd w:id="4"/>
      <w:r w:rsidRPr="00D371E5">
        <w:rPr>
          <w:rFonts w:ascii="Times New Roman" w:hAnsi="Times New Roman" w:cs="Times New Roman"/>
          <w:sz w:val="28"/>
          <w:szCs w:val="28"/>
        </w:rPr>
        <w:t>kiếm nhà trọ.</w:t>
      </w:r>
    </w:p>
    <w:p w:rsidR="003C1D30" w:rsidRPr="00D371E5" w:rsidRDefault="003C1D30" w:rsidP="003C1D30">
      <w:pPr>
        <w:pStyle w:val="ListParagraph"/>
        <w:ind w:left="1800"/>
        <w:jc w:val="both"/>
        <w:rPr>
          <w:rFonts w:ascii="Times New Roman" w:hAnsi="Times New Roman" w:cs="Times New Roman"/>
          <w:sz w:val="28"/>
          <w:szCs w:val="28"/>
        </w:rPr>
      </w:pP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Các chức năng thành viên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Gửi ý kiến đóng góp, đánh giá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Sửa đổi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chủ nhà trọ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lastRenderedPageBreak/>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Cập nhật thông tin cá nhân.</w:t>
      </w:r>
    </w:p>
    <w:p w:rsidR="003C1D30" w:rsidRPr="00D371E5" w:rsidRDefault="003C1D30" w:rsidP="003C1D30">
      <w:pPr>
        <w:ind w:left="1440"/>
        <w:jc w:val="both"/>
        <w:rPr>
          <w:rFonts w:ascii="Times New Roman" w:hAnsi="Times New Roman" w:cs="Times New Roman"/>
          <w:sz w:val="28"/>
          <w:szCs w:val="28"/>
        </w:rPr>
      </w:pPr>
      <w:r w:rsidRPr="00D371E5">
        <w:rPr>
          <w:rFonts w:ascii="Times New Roman" w:hAnsi="Times New Roman" w:cs="Times New Roman"/>
          <w:sz w:val="28"/>
          <w:szCs w:val="28"/>
        </w:rPr>
        <w:t>Các chức năng quản trị website có thể sử dụng:</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Đăng nhập, đăng xuất.</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chủ nhà trọ và các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đăng tin.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Quản lý danh sách thành viên.</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Tìm kiếm nhà trọ</w:t>
      </w:r>
    </w:p>
    <w:p w:rsidR="003C1D30" w:rsidRPr="00D371E5" w:rsidRDefault="003C1D30" w:rsidP="003C1D30">
      <w:pPr>
        <w:pStyle w:val="ListParagraph"/>
        <w:numPr>
          <w:ilvl w:val="0"/>
          <w:numId w:val="3"/>
        </w:numPr>
        <w:jc w:val="both"/>
        <w:rPr>
          <w:rFonts w:ascii="Times New Roman" w:hAnsi="Times New Roman" w:cs="Times New Roman"/>
          <w:sz w:val="28"/>
          <w:szCs w:val="28"/>
        </w:rPr>
      </w:pPr>
      <w:r w:rsidRPr="00D371E5">
        <w:rPr>
          <w:rFonts w:ascii="Times New Roman" w:hAnsi="Times New Roman" w:cs="Times New Roman"/>
          <w:sz w:val="28"/>
          <w:szCs w:val="28"/>
        </w:rPr>
        <w:t>Tham gia diễn đàn.</w:t>
      </w:r>
    </w:p>
    <w:p w:rsidR="003C1D30" w:rsidRPr="00D371E5" w:rsidRDefault="003C1D30" w:rsidP="003C1D30">
      <w:pPr>
        <w:pStyle w:val="ListParagraph"/>
        <w:ind w:left="1800"/>
        <w:jc w:val="both"/>
        <w:rPr>
          <w:rFonts w:ascii="Times New Roman" w:hAnsi="Times New Roman" w:cs="Times New Roman"/>
          <w:sz w:val="28"/>
          <w:szCs w:val="28"/>
        </w:rPr>
      </w:pPr>
      <w:r w:rsidRPr="00D371E5">
        <w:rPr>
          <w:rFonts w:ascii="Times New Roman" w:hAnsi="Times New Roman" w:cs="Times New Roman"/>
          <w:sz w:val="28"/>
          <w:szCs w:val="28"/>
        </w:rPr>
        <w:tab/>
      </w:r>
    </w:p>
    <w:p w:rsidR="003C1D30" w:rsidRPr="00D371E5" w:rsidRDefault="003C1D30" w:rsidP="003C1D30">
      <w:pPr>
        <w:pStyle w:val="ListParagraph"/>
        <w:jc w:val="both"/>
        <w:outlineLvl w:val="1"/>
        <w:rPr>
          <w:rFonts w:ascii="Times New Roman" w:hAnsi="Times New Roman" w:cs="Times New Roman"/>
          <w:sz w:val="28"/>
          <w:szCs w:val="28"/>
        </w:rPr>
      </w:pPr>
      <w:bookmarkStart w:id="5" w:name="_Toc396832762"/>
      <w:r w:rsidRPr="00D371E5">
        <w:rPr>
          <w:rFonts w:ascii="Times New Roman" w:hAnsi="Times New Roman" w:cs="Times New Roman"/>
          <w:sz w:val="28"/>
          <w:szCs w:val="28"/>
        </w:rPr>
        <w:t>2.3</w:t>
      </w:r>
      <w:r w:rsidRPr="00D371E5">
        <w:rPr>
          <w:rFonts w:ascii="Times New Roman" w:hAnsi="Times New Roman" w:cs="Times New Roman"/>
          <w:sz w:val="28"/>
          <w:szCs w:val="28"/>
        </w:rPr>
        <w:tab/>
        <w:t>Đặc điểm người sử dụng</w:t>
      </w:r>
      <w:bookmarkEnd w:id="5"/>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Pr="00D371E5" w:rsidRDefault="003C1D30" w:rsidP="003C1D30">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 xml:space="preserve">Quản trị hệ thống là người quản lý các hoạt động của hệ thống. </w:t>
      </w:r>
    </w:p>
    <w:p w:rsidR="003C1D30" w:rsidRPr="00D371E5" w:rsidRDefault="003C1D30" w:rsidP="003C1D30">
      <w:pPr>
        <w:pStyle w:val="ListParagraph"/>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6" w:name="_Toc396832763"/>
      <w:r w:rsidRPr="00D371E5">
        <w:rPr>
          <w:rFonts w:ascii="Times New Roman" w:hAnsi="Times New Roman" w:cs="Times New Roman"/>
          <w:sz w:val="28"/>
          <w:szCs w:val="28"/>
        </w:rPr>
        <w:t xml:space="preserve">2.4 </w:t>
      </w:r>
      <w:r w:rsidRPr="00D371E5">
        <w:rPr>
          <w:rFonts w:ascii="Times New Roman" w:hAnsi="Times New Roman" w:cs="Times New Roman"/>
          <w:sz w:val="28"/>
          <w:szCs w:val="28"/>
        </w:rPr>
        <w:tab/>
        <w:t>Môi trường vận hành</w:t>
      </w:r>
      <w:bookmarkEnd w:id="6"/>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Website được triển khai sử dụng theo kiến trúc Client – Server, với máy chủ chạy Server Tomcat 7.0 trên nền Windows (Windows XP trở lên), về phía Client có thể tương thích với hầu hết các trình duyệt web phổ biến hiện nay như Chrome, Firefox, IE, Opera, Cốc cốc...</w:t>
      </w:r>
    </w:p>
    <w:p w:rsidR="003C1D30" w:rsidRPr="00D371E5" w:rsidRDefault="003C1D30" w:rsidP="003C1D30">
      <w:pPr>
        <w:pStyle w:val="ListParagraph"/>
        <w:ind w:firstLine="720"/>
        <w:jc w:val="both"/>
        <w:rPr>
          <w:rFonts w:ascii="Times New Roman" w:hAnsi="Times New Roman" w:cs="Times New Roman"/>
          <w:sz w:val="28"/>
          <w:szCs w:val="28"/>
        </w:rPr>
      </w:pPr>
    </w:p>
    <w:p w:rsidR="003C1D30" w:rsidRPr="00D371E5" w:rsidRDefault="003C1D30" w:rsidP="003C1D30">
      <w:pPr>
        <w:pStyle w:val="ListParagraph"/>
        <w:jc w:val="both"/>
        <w:outlineLvl w:val="1"/>
        <w:rPr>
          <w:rFonts w:ascii="Times New Roman" w:hAnsi="Times New Roman" w:cs="Times New Roman"/>
          <w:sz w:val="28"/>
          <w:szCs w:val="28"/>
        </w:rPr>
      </w:pPr>
      <w:bookmarkStart w:id="7" w:name="_Toc396832764"/>
      <w:r w:rsidRPr="00D371E5">
        <w:rPr>
          <w:rFonts w:ascii="Times New Roman" w:hAnsi="Times New Roman" w:cs="Times New Roman"/>
          <w:sz w:val="28"/>
          <w:szCs w:val="28"/>
        </w:rPr>
        <w:t>2.5</w:t>
      </w:r>
      <w:r w:rsidRPr="00D371E5">
        <w:rPr>
          <w:rFonts w:ascii="Times New Roman" w:hAnsi="Times New Roman" w:cs="Times New Roman"/>
          <w:sz w:val="28"/>
          <w:szCs w:val="28"/>
        </w:rPr>
        <w:tab/>
        <w:t>Các ràng buộc về thực thi và thiết kế</w:t>
      </w:r>
      <w:bookmarkEnd w:id="7"/>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website phải đáp ứng khoảng 300 lược truy cập cùng lúc. Cơ sở dữ liệu phải quản lí được tất cả các sản phẩm điện của của hàng, các đơn đặt hàng và các chương trinh khuyến mãi.</w:t>
      </w:r>
    </w:p>
    <w:p w:rsidR="003C1D30" w:rsidRPr="00D371E5" w:rsidRDefault="003C1D30" w:rsidP="003C1D30">
      <w:pPr>
        <w:pStyle w:val="ListParagraph"/>
        <w:ind w:firstLine="720"/>
        <w:jc w:val="both"/>
        <w:rPr>
          <w:rFonts w:ascii="Times New Roman" w:hAnsi="Times New Roman" w:cs="Times New Roman"/>
          <w:iCs/>
          <w:sz w:val="28"/>
          <w:szCs w:val="28"/>
        </w:rPr>
      </w:pPr>
      <w:r w:rsidRPr="00D371E5">
        <w:rPr>
          <w:rFonts w:ascii="Times New Roman" w:hAnsi="Times New Roman" w:cs="Times New Roman"/>
          <w:sz w:val="28"/>
          <w:szCs w:val="28"/>
        </w:rPr>
        <w:t xml:space="preserve">Hệ thống được phát triển theo mô hình MVC, công cụ </w:t>
      </w:r>
      <w:r w:rsidRPr="00D371E5">
        <w:rPr>
          <w:rFonts w:ascii="Times New Roman" w:hAnsi="Times New Roman" w:cs="Times New Roman"/>
          <w:iCs/>
          <w:sz w:val="28"/>
          <w:szCs w:val="28"/>
        </w:rPr>
        <w:t>Spring Tool Suite với framework Spring. Kết nối cơ sở dữ liệu bằng Hibernate</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Ngôn ngữ: Java dùng để xử lí các yêu cầu từ client trong controller và model, JSP, HTML,…</w:t>
      </w:r>
    </w:p>
    <w:p w:rsidR="003C1D30" w:rsidRPr="00D371E5" w:rsidRDefault="003C1D30" w:rsidP="003C1D30">
      <w:pPr>
        <w:pStyle w:val="ListParagraph"/>
        <w:ind w:left="1068" w:firstLine="372"/>
        <w:jc w:val="both"/>
        <w:rPr>
          <w:rFonts w:ascii="Times New Roman" w:hAnsi="Times New Roman" w:cs="Times New Roman"/>
          <w:sz w:val="28"/>
          <w:szCs w:val="28"/>
        </w:rPr>
      </w:pPr>
      <w:r w:rsidRPr="00D371E5">
        <w:rPr>
          <w:rFonts w:ascii="Times New Roman" w:hAnsi="Times New Roman" w:cs="Times New Roman"/>
          <w:sz w:val="28"/>
          <w:szCs w:val="28"/>
        </w:rPr>
        <w:lastRenderedPageBreak/>
        <w:t>Tải chương trình nhanh nhỏ hơn 10 giây cho bộ dữ liệu khoảng 300 khách hàng. Hoạt động ổn định, không bị ngắt giữa chừng. Thời gian đáp ứng nhỏ hơn 5 giây cho một thao tác.</w:t>
      </w:r>
    </w:p>
    <w:p w:rsidR="003C1D30" w:rsidRPr="00D371E5" w:rsidRDefault="003C1D30" w:rsidP="003C1D30">
      <w:pPr>
        <w:pStyle w:val="ListParagraph"/>
        <w:jc w:val="both"/>
        <w:outlineLvl w:val="1"/>
        <w:rPr>
          <w:rFonts w:ascii="Times New Roman" w:hAnsi="Times New Roman" w:cs="Times New Roman"/>
          <w:sz w:val="28"/>
          <w:szCs w:val="28"/>
        </w:rPr>
      </w:pPr>
      <w:bookmarkStart w:id="8" w:name="_Toc396832765"/>
      <w:r w:rsidRPr="00D371E5">
        <w:rPr>
          <w:rFonts w:ascii="Times New Roman" w:hAnsi="Times New Roman" w:cs="Times New Roman"/>
          <w:sz w:val="28"/>
          <w:szCs w:val="28"/>
        </w:rPr>
        <w:t>2.6</w:t>
      </w:r>
      <w:r w:rsidRPr="00D371E5">
        <w:rPr>
          <w:rFonts w:ascii="Times New Roman" w:hAnsi="Times New Roman" w:cs="Times New Roman"/>
          <w:sz w:val="28"/>
          <w:szCs w:val="28"/>
        </w:rPr>
        <w:tab/>
        <w:t>Các giả định và phụ thuộc</w:t>
      </w:r>
      <w:bookmarkEnd w:id="8"/>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Hệ thống có thể hoạt động tốt từ nền Windows XP trở lên, các hệ điều hành cũ hơn có thể hoạt động không ổn định.</w:t>
      </w:r>
    </w:p>
    <w:p w:rsidR="003C1D30" w:rsidRPr="00D371E5" w:rsidRDefault="003C1D30" w:rsidP="003C1D30">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Các phần mềm diệt virus hay tường lửa có thể sẽ làm ảnh hưởng đến quá trình trao đổi dữ liệu của hệ thống.</w:t>
      </w:r>
    </w:p>
    <w:p w:rsidR="00647C11" w:rsidRPr="00D371E5" w:rsidRDefault="00647C11" w:rsidP="00334614">
      <w:pPr>
        <w:pStyle w:val="ListParagraph"/>
        <w:jc w:val="both"/>
        <w:rPr>
          <w:rFonts w:ascii="Times New Roman" w:hAnsi="Times New Roman" w:cs="Times New Roman"/>
          <w:sz w:val="28"/>
          <w:szCs w:val="28"/>
        </w:rPr>
      </w:pPr>
    </w:p>
    <w:p w:rsidR="00887B3E" w:rsidRPr="00D371E5" w:rsidRDefault="00887B3E" w:rsidP="006F2C84">
      <w:pPr>
        <w:pStyle w:val="ListParagraph"/>
        <w:widowControl w:val="0"/>
        <w:numPr>
          <w:ilvl w:val="0"/>
          <w:numId w:val="8"/>
        </w:numPr>
        <w:suppressAutoHyphens/>
        <w:spacing w:after="0" w:line="240" w:lineRule="auto"/>
        <w:jc w:val="both"/>
        <w:rPr>
          <w:rFonts w:ascii="Times New Roman" w:hAnsi="Times New Roman" w:cs="Times New Roman"/>
          <w:sz w:val="28"/>
          <w:szCs w:val="28"/>
        </w:rPr>
      </w:pPr>
      <w:r w:rsidRPr="00D371E5">
        <w:rPr>
          <w:rFonts w:ascii="Times New Roman" w:hAnsi="Times New Roman" w:cs="Times New Roman"/>
          <w:sz w:val="28"/>
          <w:szCs w:val="28"/>
        </w:rPr>
        <w:t>Các yêu cầu giao tiếp bên ngoài</w:t>
      </w:r>
    </w:p>
    <w:p w:rsidR="00887B3E" w:rsidRPr="00D371E5" w:rsidRDefault="00887B3E" w:rsidP="00887B3E">
      <w:pPr>
        <w:pStyle w:val="ListParagraph"/>
        <w:widowControl w:val="0"/>
        <w:numPr>
          <w:ilvl w:val="1"/>
          <w:numId w:val="8"/>
        </w:numPr>
        <w:suppressAutoHyphens/>
        <w:spacing w:after="0" w:line="240" w:lineRule="auto"/>
        <w:contextualSpacing w:val="0"/>
        <w:rPr>
          <w:rFonts w:ascii="Times New Roman" w:hAnsi="Times New Roman" w:cs="Times New Roman"/>
          <w:sz w:val="28"/>
          <w:szCs w:val="28"/>
        </w:rPr>
      </w:pPr>
      <w:bookmarkStart w:id="9" w:name="_Toc396832767"/>
      <w:r w:rsidRPr="00D371E5">
        <w:rPr>
          <w:rFonts w:ascii="Times New Roman" w:hAnsi="Times New Roman" w:cs="Times New Roman"/>
          <w:sz w:val="28"/>
          <w:szCs w:val="28"/>
        </w:rPr>
        <w:t>Giao diện người sử dụng</w:t>
      </w:r>
      <w:bookmarkEnd w:id="9"/>
      <w:r w:rsidRPr="00D371E5">
        <w:rPr>
          <w:rFonts w:ascii="Times New Roman" w:hAnsi="Times New Roman" w:cs="Times New Roman"/>
          <w:sz w:val="28"/>
          <w:szCs w:val="28"/>
        </w:rPr>
        <w:br/>
        <w:t>- Giao diện web đơn giản, nhất quán, thuận tiện cho người dùng sử dụng các chức năng.</w:t>
      </w:r>
      <w:r w:rsidRPr="00D371E5">
        <w:rPr>
          <w:rFonts w:ascii="Times New Roman" w:hAnsi="Times New Roman" w:cs="Times New Roman"/>
          <w:sz w:val="28"/>
          <w:szCs w:val="28"/>
        </w:rPr>
        <w:br/>
        <w:t>- Giao diện thân thiện, đẹp mắt, sử dụng tông màu không chói mắt.</w:t>
      </w:r>
      <w:r w:rsidRPr="00D371E5">
        <w:rPr>
          <w:rFonts w:ascii="Times New Roman" w:hAnsi="Times New Roman" w:cs="Times New Roman"/>
          <w:sz w:val="28"/>
          <w:szCs w:val="28"/>
        </w:rPr>
        <w:br/>
        <w:t>- Hệ thống menu tối ưu, thông minh, làm giảm số bước thực hiện một tác vụ.</w:t>
      </w:r>
      <w:r w:rsidRPr="00D371E5">
        <w:rPr>
          <w:rFonts w:ascii="Times New Roman" w:hAnsi="Times New Roman" w:cs="Times New Roman"/>
          <w:sz w:val="28"/>
          <w:szCs w:val="28"/>
        </w:rPr>
        <w:br/>
        <w:t>- Ngôn ngữ tiếng Việt.</w:t>
      </w:r>
      <w:r w:rsidRPr="00D371E5">
        <w:rPr>
          <w:rFonts w:ascii="Times New Roman" w:hAnsi="Times New Roman" w:cs="Times New Roman"/>
          <w:sz w:val="28"/>
          <w:szCs w:val="28"/>
        </w:rPr>
        <w:br/>
        <w:t>- Sử dụng font type: san-serif.</w:t>
      </w:r>
      <w:r w:rsidRPr="00D371E5">
        <w:rPr>
          <w:rFonts w:ascii="Times New Roman" w:hAnsi="Times New Roman" w:cs="Times New Roman"/>
          <w:sz w:val="28"/>
          <w:szCs w:val="28"/>
        </w:rPr>
        <w:br/>
        <w:t>- Các biểu tượng, hình ảnh phải nhất quán, dễ hiểu.</w:t>
      </w:r>
      <w:r w:rsidRPr="00D371E5">
        <w:rPr>
          <w:rFonts w:ascii="Times New Roman" w:hAnsi="Times New Roman" w:cs="Times New Roman"/>
          <w:sz w:val="28"/>
          <w:szCs w:val="28"/>
        </w:rPr>
        <w:br/>
        <w:t>- Các tác vụ thêm, xóa, sửa có thông báo xác nhận tác vụ.</w:t>
      </w:r>
      <w:r w:rsidRPr="00D371E5">
        <w:rPr>
          <w:rFonts w:ascii="Times New Roman" w:hAnsi="Times New Roman" w:cs="Times New Roman"/>
          <w:sz w:val="28"/>
          <w:szCs w:val="28"/>
        </w:rPr>
        <w:br/>
        <w:t>- Tác vụ lỗi phải có thông báo lỗi, biểu mẫu thiếu dữ liệu phải chỉ rõ thiếu chỗ nào.</w:t>
      </w:r>
    </w:p>
    <w:p w:rsidR="00887B3E" w:rsidRPr="00D371E5" w:rsidRDefault="00887B3E" w:rsidP="0055259F">
      <w:pPr>
        <w:ind w:firstLine="720"/>
        <w:jc w:val="both"/>
        <w:rPr>
          <w:rFonts w:ascii="Times New Roman" w:hAnsi="Times New Roman" w:cs="Times New Roman"/>
          <w:sz w:val="28"/>
          <w:szCs w:val="28"/>
        </w:rPr>
      </w:pPr>
      <w:bookmarkStart w:id="10" w:name="_Toc396832768"/>
      <w:r w:rsidRPr="00D371E5">
        <w:rPr>
          <w:rFonts w:ascii="Times New Roman" w:hAnsi="Times New Roman" w:cs="Times New Roman"/>
          <w:sz w:val="28"/>
          <w:szCs w:val="28"/>
        </w:rPr>
        <w:t xml:space="preserve">3.2 </w:t>
      </w:r>
      <w:r w:rsidRPr="00D371E5">
        <w:rPr>
          <w:rFonts w:ascii="Times New Roman" w:hAnsi="Times New Roman" w:cs="Times New Roman"/>
          <w:sz w:val="28"/>
          <w:szCs w:val="28"/>
        </w:rPr>
        <w:tab/>
        <w:t>Giao tiếp phần cứng</w:t>
      </w:r>
      <w:bookmarkEnd w:id="10"/>
    </w:p>
    <w:p w:rsidR="00887B3E" w:rsidRPr="00D371E5" w:rsidRDefault="00887B3E" w:rsidP="00887B3E">
      <w:pPr>
        <w:pStyle w:val="ListParagraph"/>
        <w:jc w:val="both"/>
        <w:rPr>
          <w:rFonts w:ascii="Times New Roman" w:hAnsi="Times New Roman" w:cs="Times New Roman"/>
          <w:sz w:val="28"/>
          <w:szCs w:val="28"/>
        </w:rPr>
      </w:pPr>
      <w:r w:rsidRPr="00D371E5">
        <w:rPr>
          <w:rFonts w:ascii="Times New Roman" w:hAnsi="Times New Roman" w:cs="Times New Roman"/>
          <w:sz w:val="28"/>
          <w:szCs w:val="28"/>
        </w:rPr>
        <w:tab/>
        <w:t>Website có thể được truy cập trên máy tính hoặc các thiết bị di động có hổ trợ trình duyệt.</w:t>
      </w:r>
    </w:p>
    <w:p w:rsidR="00887B3E" w:rsidRPr="00D371E5" w:rsidRDefault="00887B3E" w:rsidP="00887B3E">
      <w:pPr>
        <w:pStyle w:val="ListParagraph"/>
        <w:ind w:firstLine="720"/>
        <w:jc w:val="both"/>
        <w:rPr>
          <w:rFonts w:ascii="Times New Roman" w:hAnsi="Times New Roman" w:cs="Times New Roman"/>
          <w:sz w:val="28"/>
          <w:szCs w:val="28"/>
        </w:rPr>
      </w:pPr>
      <w:r w:rsidRPr="00D371E5">
        <w:rPr>
          <w:rFonts w:ascii="Times New Roman" w:hAnsi="Times New Roman" w:cs="Times New Roman"/>
          <w:sz w:val="28"/>
          <w:szCs w:val="28"/>
        </w:rPr>
        <w:t>Nhập liệu thông qua chuột và bàn phím. Xuất dữ liệu thông qua màn hình.</w:t>
      </w:r>
    </w:p>
    <w:p w:rsidR="00887B3E" w:rsidRPr="00D371E5" w:rsidRDefault="00887B3E" w:rsidP="00887B3E">
      <w:pPr>
        <w:pStyle w:val="ListParagraph"/>
        <w:jc w:val="both"/>
        <w:rPr>
          <w:rFonts w:ascii="Times New Roman" w:hAnsi="Times New Roman" w:cs="Times New Roman"/>
          <w:sz w:val="28"/>
          <w:szCs w:val="28"/>
        </w:rPr>
      </w:pPr>
      <w:bookmarkStart w:id="11" w:name="_Toc396832769"/>
      <w:r w:rsidRPr="00D371E5">
        <w:rPr>
          <w:rFonts w:ascii="Times New Roman" w:hAnsi="Times New Roman" w:cs="Times New Roman"/>
          <w:sz w:val="28"/>
          <w:szCs w:val="28"/>
        </w:rPr>
        <w:t>3.3</w:t>
      </w:r>
      <w:r w:rsidRPr="00D371E5">
        <w:rPr>
          <w:rFonts w:ascii="Times New Roman" w:hAnsi="Times New Roman" w:cs="Times New Roman"/>
          <w:sz w:val="28"/>
          <w:szCs w:val="28"/>
        </w:rPr>
        <w:tab/>
        <w:t>Giao tiếp phần mềm</w:t>
      </w:r>
      <w:bookmarkEnd w:id="11"/>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Pr="00D371E5" w:rsidRDefault="00887B3E" w:rsidP="00887B3E">
      <w:pPr>
        <w:pStyle w:val="ListParagraph"/>
        <w:jc w:val="both"/>
        <w:rPr>
          <w:rFonts w:ascii="Times New Roman" w:hAnsi="Times New Roman" w:cs="Times New Roman"/>
          <w:sz w:val="28"/>
          <w:szCs w:val="28"/>
        </w:rPr>
      </w:pPr>
    </w:p>
    <w:p w:rsidR="00887B3E" w:rsidRPr="00D371E5" w:rsidRDefault="00887B3E" w:rsidP="00887B3E">
      <w:pPr>
        <w:pStyle w:val="ListParagraph"/>
        <w:jc w:val="both"/>
        <w:rPr>
          <w:rFonts w:ascii="Times New Roman" w:hAnsi="Times New Roman" w:cs="Times New Roman"/>
          <w:sz w:val="28"/>
          <w:szCs w:val="28"/>
        </w:rPr>
      </w:pPr>
      <w:bookmarkStart w:id="12" w:name="_Toc396832770"/>
      <w:r w:rsidRPr="00D371E5">
        <w:rPr>
          <w:rFonts w:ascii="Times New Roman" w:hAnsi="Times New Roman" w:cs="Times New Roman"/>
          <w:sz w:val="28"/>
          <w:szCs w:val="28"/>
        </w:rPr>
        <w:t>3.4</w:t>
      </w:r>
      <w:r w:rsidRPr="00D371E5">
        <w:rPr>
          <w:rFonts w:ascii="Times New Roman" w:hAnsi="Times New Roman" w:cs="Times New Roman"/>
          <w:sz w:val="28"/>
          <w:szCs w:val="28"/>
        </w:rPr>
        <w:tab/>
        <w:t>Giao tiếp truyền thông tin</w:t>
      </w:r>
      <w:bookmarkEnd w:id="12"/>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t>Hệ thống sử dụng giao thức truyền tin HTTP.</w:t>
      </w:r>
    </w:p>
    <w:p w:rsidR="00887B3E" w:rsidRPr="00D371E5" w:rsidRDefault="00887B3E" w:rsidP="00887B3E">
      <w:pPr>
        <w:pStyle w:val="ListParagraph"/>
        <w:ind w:firstLine="720"/>
        <w:rPr>
          <w:rFonts w:ascii="Times New Roman" w:hAnsi="Times New Roman" w:cs="Times New Roman"/>
          <w:sz w:val="28"/>
          <w:szCs w:val="28"/>
        </w:rPr>
      </w:pPr>
      <w:r w:rsidRPr="00D371E5">
        <w:rPr>
          <w:rFonts w:ascii="Times New Roman" w:hAnsi="Times New Roman" w:cs="Times New Roman"/>
          <w:sz w:val="28"/>
          <w:szCs w:val="28"/>
        </w:rPr>
        <w:lastRenderedPageBreak/>
        <w:t>Hệ thống giao tiếp với hệ thống thư điện tử để phục hồi các thông tin người dùng.</w:t>
      </w:r>
    </w:p>
    <w:p w:rsidR="00887B3E" w:rsidRPr="00D371E5" w:rsidRDefault="00887B3E" w:rsidP="00887B3E">
      <w:pPr>
        <w:pStyle w:val="ListParagraph"/>
        <w:ind w:firstLine="720"/>
        <w:rPr>
          <w:rFonts w:ascii="Times New Roman" w:hAnsi="Times New Roman" w:cs="Times New Roman"/>
          <w:sz w:val="28"/>
          <w:szCs w:val="28"/>
        </w:rPr>
      </w:pPr>
    </w:p>
    <w:p w:rsidR="003B063A" w:rsidRPr="00D371E5" w:rsidRDefault="003B063A" w:rsidP="002A1BD8">
      <w:pPr>
        <w:pStyle w:val="ListParagraph"/>
        <w:jc w:val="both"/>
        <w:rPr>
          <w:rFonts w:ascii="Times New Roman" w:hAnsi="Times New Roman" w:cs="Times New Roman"/>
          <w:sz w:val="28"/>
          <w:szCs w:val="28"/>
        </w:rPr>
      </w:pPr>
    </w:p>
    <w:p w:rsidR="002A1BD8" w:rsidRPr="00D371E5" w:rsidRDefault="002A1BD8" w:rsidP="007025AE">
      <w:pPr>
        <w:pStyle w:val="ListParagraph"/>
        <w:numPr>
          <w:ilvl w:val="0"/>
          <w:numId w:val="8"/>
        </w:numPr>
        <w:jc w:val="both"/>
        <w:outlineLvl w:val="0"/>
        <w:rPr>
          <w:rFonts w:ascii="Times New Roman" w:hAnsi="Times New Roman" w:cs="Times New Roman"/>
          <w:sz w:val="28"/>
          <w:szCs w:val="28"/>
        </w:rPr>
      </w:pPr>
      <w:bookmarkStart w:id="13" w:name="_Toc396832771"/>
      <w:r w:rsidRPr="00D371E5">
        <w:rPr>
          <w:rFonts w:ascii="Times New Roman" w:hAnsi="Times New Roman" w:cs="Times New Roman"/>
          <w:sz w:val="28"/>
          <w:szCs w:val="28"/>
        </w:rPr>
        <w:t>Các tính năng của hệ thống</w:t>
      </w:r>
      <w:bookmarkEnd w:id="13"/>
    </w:p>
    <w:p w:rsidR="002A1BD8" w:rsidRPr="00D371E5" w:rsidRDefault="006F32F6" w:rsidP="00A31DA1">
      <w:pPr>
        <w:pStyle w:val="ListParagraph"/>
        <w:jc w:val="both"/>
        <w:outlineLvl w:val="1"/>
        <w:rPr>
          <w:rFonts w:ascii="Times New Roman" w:hAnsi="Times New Roman" w:cs="Times New Roman"/>
          <w:sz w:val="28"/>
          <w:szCs w:val="28"/>
        </w:rPr>
      </w:pPr>
      <w:bookmarkStart w:id="14" w:name="_Toc396832772"/>
      <w:r w:rsidRPr="00D371E5">
        <w:rPr>
          <w:rFonts w:ascii="Times New Roman" w:hAnsi="Times New Roman" w:cs="Times New Roman"/>
          <w:sz w:val="28"/>
          <w:szCs w:val="28"/>
        </w:rPr>
        <w:t>4.1</w:t>
      </w:r>
      <w:r w:rsidRPr="00D371E5">
        <w:rPr>
          <w:rFonts w:ascii="Times New Roman" w:hAnsi="Times New Roman" w:cs="Times New Roman"/>
          <w:sz w:val="28"/>
          <w:szCs w:val="28"/>
        </w:rPr>
        <w:tab/>
        <w:t>Tính năng đăng nhập</w:t>
      </w:r>
      <w:r w:rsidR="003D49A7" w:rsidRPr="00D371E5">
        <w:rPr>
          <w:rFonts w:ascii="Times New Roman" w:hAnsi="Times New Roman" w:cs="Times New Roman"/>
          <w:sz w:val="28"/>
          <w:szCs w:val="28"/>
        </w:rPr>
        <w:t xml:space="preserve"> </w:t>
      </w:r>
      <w:r w:rsidR="002A1BD8" w:rsidRPr="00D371E5">
        <w:rPr>
          <w:rFonts w:ascii="Times New Roman" w:hAnsi="Times New Roman" w:cs="Times New Roman"/>
          <w:sz w:val="28"/>
          <w:szCs w:val="28"/>
        </w:rPr>
        <w:t>của hệ thống</w:t>
      </w:r>
      <w:bookmarkEnd w:id="14"/>
      <w:r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3116C" w:rsidRPr="00D371E5" w:rsidRDefault="00A3116C" w:rsidP="006870DE">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REQ01</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3116C" w:rsidRPr="00D371E5" w:rsidRDefault="00A3116C" w:rsidP="006870DE">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nhập</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3116C" w:rsidRPr="00D371E5" w:rsidRDefault="00A3116C" w:rsidP="006870DE">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8</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3116C" w:rsidRPr="00D371E5" w:rsidRDefault="00A3116C" w:rsidP="006870DE">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3116C" w:rsidRPr="00D371E5" w:rsidRDefault="00A3116C" w:rsidP="006870DE">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3116C" w:rsidRPr="00D371E5" w:rsidRDefault="00A3116C" w:rsidP="006870DE">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7</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nhập vào hệ thống.</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3116C" w:rsidRPr="00D371E5" w:rsidRDefault="00F6571B" w:rsidP="00F6571B">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Khách hàn</w:t>
            </w:r>
            <w:r w:rsidR="00C906C2" w:rsidRPr="00D371E5">
              <w:rPr>
                <w:rFonts w:ascii="Times New Roman" w:hAnsi="Times New Roman" w:cs="Times New Roman"/>
                <w:sz w:val="28"/>
                <w:szCs w:val="28"/>
              </w:rPr>
              <w:t>g</w:t>
            </w:r>
            <w:r w:rsidR="00A3116C" w:rsidRPr="00D371E5">
              <w:rPr>
                <w:rFonts w:ascii="Times New Roman" w:hAnsi="Times New Roman" w:cs="Times New Roman"/>
                <w:sz w:val="28"/>
                <w:szCs w:val="28"/>
              </w:rPr>
              <w:t>, quản lý hệ thống</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A3116C" w:rsidRPr="00D371E5" w:rsidRDefault="00A3116C" w:rsidP="006870DE">
            <w:pPr>
              <w:pStyle w:val="ListParagraph"/>
              <w:ind w:left="0"/>
              <w:jc w:val="both"/>
              <w:rPr>
                <w:rFonts w:ascii="Times New Roman" w:hAnsi="Times New Roman" w:cs="Times New Roman"/>
                <w:sz w:val="28"/>
                <w:szCs w:val="28"/>
              </w:rPr>
            </w:pP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nhập vào hệ thống, người dùng nhấn nút đăng nhập trên màn hình chính</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hiển thị trang đăng nhập.</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hiển thị 2 trường để người dùng nhập Tài khoản và mật khẩu.</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4)</w:t>
            </w:r>
            <w:r w:rsidRPr="00D371E5">
              <w:rPr>
                <w:rFonts w:ascii="Times New Roman" w:hAnsi="Times New Roman" w:cs="Times New Roman"/>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ab/>
              <w:t>a)</w:t>
            </w:r>
            <w:r w:rsidRPr="00D371E5">
              <w:rPr>
                <w:rFonts w:ascii="Times New Roman" w:hAnsi="Times New Roman" w:cs="Times New Roman"/>
                <w:sz w:val="28"/>
                <w:szCs w:val="28"/>
              </w:rPr>
              <w:tab/>
              <w:t xml:space="preserve">Nếu tài khoản hoặc mật khẩu bị rỗng thì </w:t>
            </w:r>
            <w:r w:rsidRPr="00D371E5">
              <w:rPr>
                <w:rFonts w:ascii="Times New Roman" w:hAnsi="Times New Roman" w:cs="Times New Roman"/>
                <w:sz w:val="28"/>
                <w:szCs w:val="28"/>
              </w:rPr>
              <w:tab/>
              <w:t xml:space="preserve">khi nhấn vào nút Đăng nhập thì sẽ thông báo lỗi </w:t>
            </w:r>
            <w:r w:rsidRPr="00D371E5">
              <w:rPr>
                <w:rFonts w:ascii="Times New Roman" w:hAnsi="Times New Roman" w:cs="Times New Roman"/>
                <w:sz w:val="28"/>
                <w:szCs w:val="28"/>
              </w:rPr>
              <w:tab/>
              <w:t>“bạn chưa nhập tài khoản hoặc mật khẩu”.</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lastRenderedPageBreak/>
              <w:tab/>
              <w:t>b)</w:t>
            </w:r>
            <w:r w:rsidRPr="00D371E5">
              <w:rPr>
                <w:rFonts w:ascii="Times New Roman" w:hAnsi="Times New Roman" w:cs="Times New Roman"/>
                <w:sz w:val="28"/>
                <w:szCs w:val="28"/>
              </w:rPr>
              <w:tab/>
              <w:t xml:space="preserve">Nếu tài khoản chưa tồn tại trong hệ thống, </w:t>
            </w:r>
            <w:r w:rsidRPr="00D371E5">
              <w:rPr>
                <w:rFonts w:ascii="Times New Roman" w:hAnsi="Times New Roman" w:cs="Times New Roman"/>
                <w:sz w:val="28"/>
                <w:szCs w:val="28"/>
              </w:rPr>
              <w:tab/>
              <w:t xml:space="preserve">hệ thống sẽ hiển thị thông báo gợi ý người dùng </w:t>
            </w:r>
            <w:r w:rsidRPr="00D371E5">
              <w:rPr>
                <w:rFonts w:ascii="Times New Roman" w:hAnsi="Times New Roman" w:cs="Times New Roman"/>
                <w:sz w:val="28"/>
                <w:szCs w:val="28"/>
              </w:rPr>
              <w:tab/>
              <w:t>tạo tài khoản mới.</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ab/>
              <w:t>c)</w:t>
            </w:r>
            <w:r w:rsidRPr="00D371E5">
              <w:rPr>
                <w:rFonts w:ascii="Times New Roman" w:hAnsi="Times New Roman" w:cs="Times New Roman"/>
                <w:sz w:val="28"/>
                <w:szCs w:val="28"/>
              </w:rPr>
              <w:tab/>
              <w:t xml:space="preserve">Nếu mật khẩu không đúng, hệ thống sẽ </w:t>
            </w:r>
            <w:r w:rsidRPr="00D371E5">
              <w:rPr>
                <w:rFonts w:ascii="Times New Roman" w:hAnsi="Times New Roman" w:cs="Times New Roman"/>
                <w:sz w:val="28"/>
                <w:szCs w:val="28"/>
              </w:rPr>
              <w:tab/>
              <w:t xml:space="preserve">hiển thị thông báo gợi ý người dùng lấy lại mật </w:t>
            </w:r>
            <w:r w:rsidRPr="00D371E5">
              <w:rPr>
                <w:rFonts w:ascii="Times New Roman" w:hAnsi="Times New Roman" w:cs="Times New Roman"/>
                <w:sz w:val="28"/>
                <w:szCs w:val="28"/>
              </w:rPr>
              <w:tab/>
              <w:t>khẩu</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5)</w:t>
            </w:r>
            <w:r w:rsidRPr="00D371E5">
              <w:rPr>
                <w:rFonts w:ascii="Times New Roman" w:hAnsi="Times New Roman" w:cs="Times New Roman"/>
                <w:sz w:val="28"/>
                <w:szCs w:val="28"/>
              </w:rPr>
              <w:tab/>
              <w:t>Nếu Tài khoản và mật khẩu không chính xác, hệ thống sẽ hiển thị thông báo lỗi.</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6)</w:t>
            </w:r>
            <w:r w:rsidRPr="00D371E5">
              <w:rPr>
                <w:rFonts w:ascii="Times New Roman" w:hAnsi="Times New Roman" w:cs="Times New Roman"/>
                <w:sz w:val="28"/>
                <w:szCs w:val="28"/>
              </w:rPr>
              <w:tab/>
              <w:t>Nếu người dùng quên mật khẩu thì nhấn vào dòng “Quên mật khẩu” để lấy lại mật khẩu.</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7)</w:t>
            </w:r>
            <w:r w:rsidRPr="00D371E5">
              <w:rPr>
                <w:rFonts w:ascii="Times New Roman" w:hAnsi="Times New Roman" w:cs="Times New Roman"/>
                <w:sz w:val="28"/>
                <w:szCs w:val="28"/>
              </w:rPr>
              <w:tab/>
              <w:t>Nếu người dùng bấm vào nút hủy bỏ, hệ thống sẽ chuyển về trang chủ.</w:t>
            </w:r>
          </w:p>
          <w:p w:rsidR="00A3116C" w:rsidRPr="00D371E5" w:rsidRDefault="00A3116C" w:rsidP="006870DE">
            <w:pPr>
              <w:pStyle w:val="ListParagraph"/>
              <w:ind w:left="0"/>
              <w:jc w:val="both"/>
              <w:rPr>
                <w:rFonts w:ascii="Times New Roman" w:hAnsi="Times New Roman" w:cs="Times New Roman"/>
                <w:sz w:val="28"/>
                <w:szCs w:val="28"/>
              </w:rPr>
            </w:pP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A3116C" w:rsidRPr="00D371E5" w:rsidRDefault="00A3116C" w:rsidP="006870DE">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làm việc theo phân quyền tài khoản</w:t>
            </w:r>
          </w:p>
        </w:tc>
      </w:tr>
      <w:tr w:rsidR="00A3116C" w:rsidRPr="00D371E5" w:rsidTr="006870DE">
        <w:tc>
          <w:tcPr>
            <w:tcW w:w="1075" w:type="dxa"/>
            <w:shd w:val="clear" w:color="auto" w:fill="DEEAF6" w:themeFill="accent1" w:themeFillTint="33"/>
          </w:tcPr>
          <w:p w:rsidR="00A3116C" w:rsidRPr="00D371E5" w:rsidRDefault="00A3116C" w:rsidP="006870DE">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ab/>
              <w:t>Nút đăng nhập chỉ hiển thị khi người dùng chưa đăng nhập hoặc đã đăng xuất khỏi hệ thống.</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ab/>
              <w:t>Tài khoản phải thuộc trong các ký tự a..z, A…z, 0…9.</w:t>
            </w:r>
          </w:p>
          <w:p w:rsidR="00A3116C" w:rsidRPr="00D371E5" w:rsidRDefault="00A3116C" w:rsidP="006870DE">
            <w:pPr>
              <w:jc w:val="both"/>
              <w:rPr>
                <w:rFonts w:ascii="Times New Roman" w:hAnsi="Times New Roman" w:cs="Times New Roman"/>
                <w:sz w:val="28"/>
                <w:szCs w:val="28"/>
              </w:rPr>
            </w:pPr>
            <w:r w:rsidRPr="00D371E5">
              <w:rPr>
                <w:rFonts w:ascii="Times New Roman" w:hAnsi="Times New Roman" w:cs="Times New Roman"/>
                <w:sz w:val="28"/>
                <w:szCs w:val="28"/>
              </w:rPr>
              <w:tab/>
              <w:t>Mật khẩu phải bao gồm ký tự và số.</w:t>
            </w:r>
          </w:p>
        </w:tc>
      </w:tr>
    </w:tbl>
    <w:p w:rsidR="003D49A7" w:rsidRPr="00D371E5" w:rsidRDefault="003D49A7" w:rsidP="00620849">
      <w:pPr>
        <w:pStyle w:val="ListParagraph"/>
        <w:ind w:firstLine="720"/>
        <w:jc w:val="both"/>
        <w:rPr>
          <w:rFonts w:ascii="Times New Roman" w:hAnsi="Times New Roman" w:cs="Times New Roman"/>
          <w:sz w:val="28"/>
          <w:szCs w:val="28"/>
        </w:rPr>
      </w:pPr>
    </w:p>
    <w:p w:rsidR="002A1BD8" w:rsidRPr="00D371E5" w:rsidRDefault="002A1BD8" w:rsidP="00A31DA1">
      <w:pPr>
        <w:pStyle w:val="ListParagraph"/>
        <w:jc w:val="both"/>
        <w:outlineLvl w:val="1"/>
        <w:rPr>
          <w:rFonts w:ascii="Times New Roman" w:hAnsi="Times New Roman" w:cs="Times New Roman"/>
          <w:sz w:val="28"/>
          <w:szCs w:val="28"/>
        </w:rPr>
      </w:pPr>
      <w:bookmarkStart w:id="15" w:name="_Toc396832773"/>
      <w:r w:rsidRPr="00D371E5">
        <w:rPr>
          <w:rFonts w:ascii="Times New Roman" w:hAnsi="Times New Roman" w:cs="Times New Roman"/>
          <w:sz w:val="28"/>
          <w:szCs w:val="28"/>
        </w:rPr>
        <w:t>4.2</w:t>
      </w:r>
      <w:r w:rsidRPr="00D371E5">
        <w:rPr>
          <w:rFonts w:ascii="Times New Roman" w:hAnsi="Times New Roman" w:cs="Times New Roman"/>
          <w:sz w:val="28"/>
          <w:szCs w:val="28"/>
        </w:rPr>
        <w:tab/>
        <w:t>T</w:t>
      </w:r>
      <w:r w:rsidR="006F32F6" w:rsidRPr="00D371E5">
        <w:rPr>
          <w:rFonts w:ascii="Times New Roman" w:hAnsi="Times New Roman" w:cs="Times New Roman"/>
          <w:sz w:val="28"/>
          <w:szCs w:val="28"/>
        </w:rPr>
        <w:t xml:space="preserve">ính năng </w:t>
      </w:r>
      <w:r w:rsidR="003D49A7" w:rsidRPr="00D371E5">
        <w:rPr>
          <w:rFonts w:ascii="Times New Roman" w:hAnsi="Times New Roman" w:cs="Times New Roman"/>
          <w:sz w:val="28"/>
          <w:szCs w:val="28"/>
        </w:rPr>
        <w:t>đăng xuất</w:t>
      </w:r>
      <w:r w:rsidR="006F32F6" w:rsidRPr="00D371E5">
        <w:rPr>
          <w:rFonts w:ascii="Times New Roman" w:hAnsi="Times New Roman" w:cs="Times New Roman"/>
          <w:sz w:val="28"/>
          <w:szCs w:val="28"/>
        </w:rPr>
        <w:t xml:space="preserve"> </w:t>
      </w:r>
      <w:r w:rsidRPr="00D371E5">
        <w:rPr>
          <w:rFonts w:ascii="Times New Roman" w:hAnsi="Times New Roman" w:cs="Times New Roman"/>
          <w:sz w:val="28"/>
          <w:szCs w:val="28"/>
        </w:rPr>
        <w:t>của hệ thống</w:t>
      </w:r>
      <w:bookmarkEnd w:id="15"/>
      <w:r w:rsidR="006F32F6" w:rsidRPr="00D371E5">
        <w:rPr>
          <w:rFonts w:ascii="Times New Roman" w:hAnsi="Times New Roman" w:cs="Times New Roman"/>
          <w:sz w:val="28"/>
          <w:szCs w:val="28"/>
        </w:rPr>
        <w:t>.</w:t>
      </w:r>
    </w:p>
    <w:tbl>
      <w:tblPr>
        <w:tblStyle w:val="TableGrid"/>
        <w:tblW w:w="0" w:type="auto"/>
        <w:tblInd w:w="720" w:type="dxa"/>
        <w:tblLook w:val="04A0" w:firstRow="1" w:lastRow="0" w:firstColumn="1" w:lastColumn="0" w:noHBand="0" w:noVBand="1"/>
      </w:tblPr>
      <w:tblGrid>
        <w:gridCol w:w="1075"/>
        <w:gridCol w:w="7555"/>
      </w:tblGrid>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E80479" w:rsidRPr="00D371E5" w:rsidRDefault="00E8047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REQ02</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E80479" w:rsidRPr="00D371E5" w:rsidRDefault="00E8047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Đăng xuất</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E80479" w:rsidRPr="00D371E5" w:rsidRDefault="00E8047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E80479" w:rsidRPr="00D371E5" w:rsidRDefault="00E8047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E80479" w:rsidRPr="00D371E5" w:rsidRDefault="00E8047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E80479" w:rsidRPr="00D371E5" w:rsidRDefault="00E8047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E80479" w:rsidRPr="00D371E5" w:rsidRDefault="00E80479" w:rsidP="003F0A7F">
            <w:pPr>
              <w:jc w:val="both"/>
              <w:rPr>
                <w:rFonts w:ascii="Times New Roman" w:hAnsi="Times New Roman" w:cs="Times New Roman"/>
                <w:sz w:val="28"/>
                <w:szCs w:val="28"/>
              </w:rPr>
            </w:pPr>
            <w:r w:rsidRPr="00D371E5">
              <w:rPr>
                <w:rFonts w:ascii="Times New Roman" w:hAnsi="Times New Roman" w:cs="Times New Roman"/>
                <w:sz w:val="28"/>
                <w:szCs w:val="28"/>
              </w:rPr>
              <w:t>Tính năng này giúp cho người dùng có thể đăng xuất khỏi hệ thống.</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E80479" w:rsidRPr="00D371E5" w:rsidRDefault="00E80479" w:rsidP="00E8047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Khách hàng, quản lý hệ thống</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Tiền điều kiện</w:t>
            </w:r>
          </w:p>
        </w:tc>
        <w:tc>
          <w:tcPr>
            <w:tcW w:w="7555" w:type="dxa"/>
          </w:tcPr>
          <w:p w:rsidR="00E80479" w:rsidRPr="00D371E5" w:rsidRDefault="00E8047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Đã đăng nhập trước đó</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E80479" w:rsidRPr="00D371E5" w:rsidRDefault="00E80479" w:rsidP="003F0A7F">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đăng xuất, người dùng nhấn vào nút “Đăng xuất” trên màn hình chính.</w:t>
            </w:r>
          </w:p>
          <w:p w:rsidR="00E80479" w:rsidRPr="00D371E5" w:rsidRDefault="00E80479" w:rsidP="003F0A7F">
            <w:pPr>
              <w:jc w:val="both"/>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Hệ thống sẽ xử lý xóa phiên làm việc của tài khoản đang đăng nhập.</w:t>
            </w:r>
          </w:p>
          <w:p w:rsidR="00E80479" w:rsidRPr="00D371E5" w:rsidRDefault="00E80479" w:rsidP="003F0A7F">
            <w:pPr>
              <w:jc w:val="both"/>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Hệ thống sẽ chuyển màn hình về trang chủ.</w:t>
            </w:r>
          </w:p>
          <w:p w:rsidR="00E80479" w:rsidRPr="00D371E5" w:rsidRDefault="00E80479" w:rsidP="003F0A7F">
            <w:pPr>
              <w:jc w:val="both"/>
              <w:rPr>
                <w:rFonts w:ascii="Times New Roman" w:hAnsi="Times New Roman" w:cs="Times New Roman"/>
                <w:sz w:val="28"/>
                <w:szCs w:val="28"/>
              </w:rPr>
            </w:pPr>
          </w:p>
          <w:p w:rsidR="00E80479" w:rsidRPr="00D371E5" w:rsidRDefault="00E80479" w:rsidP="003F0A7F">
            <w:pPr>
              <w:pStyle w:val="ListParagraph"/>
              <w:ind w:left="0"/>
              <w:jc w:val="both"/>
              <w:rPr>
                <w:rFonts w:ascii="Times New Roman" w:hAnsi="Times New Roman" w:cs="Times New Roman"/>
                <w:sz w:val="28"/>
                <w:szCs w:val="28"/>
              </w:rPr>
            </w:pP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E80479" w:rsidRPr="00D371E5" w:rsidRDefault="00E8047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Chuyển đến trang chủ của website.</w:t>
            </w:r>
          </w:p>
        </w:tc>
      </w:tr>
      <w:tr w:rsidR="00E80479" w:rsidRPr="00D371E5" w:rsidTr="003F0A7F">
        <w:tc>
          <w:tcPr>
            <w:tcW w:w="1075" w:type="dxa"/>
            <w:shd w:val="clear" w:color="auto" w:fill="DEEAF6" w:themeFill="accent1" w:themeFillTint="33"/>
          </w:tcPr>
          <w:p w:rsidR="00E80479" w:rsidRPr="00D371E5" w:rsidRDefault="00E80479"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E80479" w:rsidRPr="00D371E5" w:rsidRDefault="00E80479" w:rsidP="003F0A7F">
            <w:pPr>
              <w:jc w:val="both"/>
              <w:rPr>
                <w:rFonts w:ascii="Times New Roman" w:hAnsi="Times New Roman" w:cs="Times New Roman"/>
                <w:sz w:val="28"/>
                <w:szCs w:val="28"/>
              </w:rPr>
            </w:pPr>
            <w:r w:rsidRPr="00D371E5">
              <w:rPr>
                <w:rFonts w:ascii="Times New Roman" w:hAnsi="Times New Roman" w:cs="Times New Roman"/>
                <w:sz w:val="28"/>
                <w:szCs w:val="28"/>
              </w:rPr>
              <w:tab/>
              <w:t>Nút đăng xuất chỉ hiển thị khi người dùng đã đăng nhập vào hệ thống</w:t>
            </w:r>
          </w:p>
          <w:p w:rsidR="00E80479" w:rsidRPr="00D371E5" w:rsidRDefault="00E80479" w:rsidP="003F0A7F">
            <w:pPr>
              <w:jc w:val="both"/>
              <w:rPr>
                <w:rFonts w:ascii="Times New Roman" w:hAnsi="Times New Roman" w:cs="Times New Roman"/>
                <w:sz w:val="28"/>
                <w:szCs w:val="28"/>
              </w:rPr>
            </w:pPr>
          </w:p>
        </w:tc>
      </w:tr>
    </w:tbl>
    <w:p w:rsidR="003D49A7"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4.3</w:t>
      </w:r>
      <w:r w:rsidRPr="00D371E5">
        <w:rPr>
          <w:rFonts w:ascii="Times New Roman" w:hAnsi="Times New Roman" w:cs="Times New Roman"/>
          <w:sz w:val="28"/>
          <w:szCs w:val="28"/>
        </w:rPr>
        <w:tab/>
        <w:t>Tính năng đăng ký của hệ thống.</w:t>
      </w:r>
      <w:r w:rsidR="00B52543" w:rsidRPr="00D371E5">
        <w:rPr>
          <w:rFonts w:ascii="Times New Roman" w:hAnsi="Times New Roman" w:cs="Times New Roman"/>
          <w:sz w:val="28"/>
          <w:szCs w:val="28"/>
        </w:rPr>
        <w:t xml:space="preserve"> ( Hiep, Huy)</w:t>
      </w:r>
    </w:p>
    <w:p w:rsidR="003D49A7"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4.4</w:t>
      </w:r>
      <w:r w:rsidRPr="00D371E5">
        <w:rPr>
          <w:rFonts w:ascii="Times New Roman" w:hAnsi="Times New Roman" w:cs="Times New Roman"/>
          <w:sz w:val="28"/>
          <w:szCs w:val="28"/>
        </w:rPr>
        <w:tab/>
        <w:t>Tính năng lấy lại mật khẩu của hệ thống.</w:t>
      </w:r>
      <w:r w:rsidR="00B52543" w:rsidRPr="00D371E5">
        <w:rPr>
          <w:rFonts w:ascii="Times New Roman" w:hAnsi="Times New Roman" w:cs="Times New Roman"/>
          <w:sz w:val="28"/>
          <w:szCs w:val="28"/>
        </w:rPr>
        <w:t xml:space="preserve"> ( Hiep, Huy)</w:t>
      </w:r>
    </w:p>
    <w:p w:rsidR="003D49A7" w:rsidRPr="00D371E5" w:rsidRDefault="003D49A7" w:rsidP="002325FE">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4.5</w:t>
      </w:r>
      <w:r w:rsidRPr="00D371E5">
        <w:rPr>
          <w:rFonts w:ascii="Times New Roman" w:hAnsi="Times New Roman" w:cs="Times New Roman"/>
          <w:sz w:val="28"/>
          <w:szCs w:val="28"/>
        </w:rPr>
        <w:tab/>
        <w:t>Tính năng đổi mật khẩu của hệ thống.</w:t>
      </w:r>
      <w:r w:rsidR="00B52543" w:rsidRPr="00D371E5">
        <w:rPr>
          <w:rFonts w:ascii="Times New Roman" w:hAnsi="Times New Roman" w:cs="Times New Roman"/>
          <w:sz w:val="28"/>
          <w:szCs w:val="28"/>
        </w:rPr>
        <w:t xml:space="preserve"> ( Tùng)</w:t>
      </w:r>
    </w:p>
    <w:tbl>
      <w:tblPr>
        <w:tblStyle w:val="TableGrid"/>
        <w:tblW w:w="0" w:type="auto"/>
        <w:tblInd w:w="720" w:type="dxa"/>
        <w:tblLook w:val="04A0" w:firstRow="1" w:lastRow="0" w:firstColumn="1" w:lastColumn="0" w:noHBand="0" w:noVBand="1"/>
      </w:tblPr>
      <w:tblGrid>
        <w:gridCol w:w="1075"/>
        <w:gridCol w:w="7555"/>
      </w:tblGrid>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REQ05</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Đổi mật khẩu</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3</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A16713" w:rsidRPr="00D371E5" w:rsidRDefault="00A16713" w:rsidP="00560AA9">
            <w:pPr>
              <w:jc w:val="both"/>
              <w:rPr>
                <w:rFonts w:ascii="Times New Roman" w:hAnsi="Times New Roman" w:cs="Times New Roman"/>
                <w:sz w:val="28"/>
                <w:szCs w:val="28"/>
              </w:rPr>
            </w:pPr>
            <w:r w:rsidRPr="00D371E5">
              <w:rPr>
                <w:rFonts w:ascii="Times New Roman" w:hAnsi="Times New Roman" w:cs="Times New Roman"/>
                <w:sz w:val="28"/>
                <w:szCs w:val="28"/>
              </w:rPr>
              <w:t>Tính năng giúp người dùng thay đổi mật khẩu</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Khách hàng</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 xml:space="preserve">Tiền điều </w:t>
            </w:r>
            <w:r w:rsidRPr="00D371E5">
              <w:rPr>
                <w:rFonts w:ascii="Times New Roman" w:hAnsi="Times New Roman" w:cs="Times New Roman"/>
                <w:b/>
                <w:sz w:val="28"/>
                <w:szCs w:val="28"/>
              </w:rPr>
              <w:lastRenderedPageBreak/>
              <w:t>kiện</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lastRenderedPageBreak/>
              <w:t>Người dùng phải đăng nhập vào hệ thống</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Xử lý</w:t>
            </w:r>
          </w:p>
        </w:tc>
        <w:tc>
          <w:tcPr>
            <w:tcW w:w="7555" w:type="dxa"/>
          </w:tcPr>
          <w:p w:rsidR="00A16713" w:rsidRPr="00D371E5" w:rsidRDefault="00A16713" w:rsidP="00560AA9">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Để đổi mật khẩu người dùng cần phải đăng nhập vào hệ thống trước đó</w:t>
            </w:r>
          </w:p>
          <w:p w:rsidR="00A16713" w:rsidRPr="00D371E5" w:rsidRDefault="00A16713" w:rsidP="00560AA9">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2)</w:t>
            </w:r>
            <w:r w:rsidRPr="00D371E5">
              <w:rPr>
                <w:rFonts w:ascii="Times New Roman" w:hAnsi="Times New Roman" w:cs="Times New Roman"/>
                <w:sz w:val="28"/>
                <w:szCs w:val="28"/>
              </w:rPr>
              <w:tab/>
              <w:t>Để đổi mật khẩu người dùng click vào nút “Đổi mật khẩu” trên màn hình chính</w:t>
            </w:r>
          </w:p>
          <w:p w:rsidR="00A16713" w:rsidRPr="00D371E5" w:rsidRDefault="00A16713" w:rsidP="00560AA9">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3)</w:t>
            </w:r>
            <w:r w:rsidRPr="00D371E5">
              <w:rPr>
                <w:rFonts w:ascii="Times New Roman" w:hAnsi="Times New Roman" w:cs="Times New Roman"/>
                <w:sz w:val="28"/>
                <w:szCs w:val="28"/>
              </w:rPr>
              <w:tab/>
              <w:t>Người dùng nhập mật khẩu mới, xác nhận mật khẩu mới và click nút “save”</w:t>
            </w:r>
          </w:p>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ab/>
              <w:t>4)</w:t>
            </w:r>
            <w:r w:rsidRPr="00D371E5">
              <w:rPr>
                <w:rFonts w:ascii="Times New Roman" w:hAnsi="Times New Roman" w:cs="Times New Roman"/>
                <w:sz w:val="28"/>
                <w:szCs w:val="28"/>
              </w:rPr>
              <w:tab/>
              <w:t xml:space="preserve">Hệ thống lưu trữ mật khẩu mới của user vào cơ sở dữ liệu và thông báo thay đổi mật khẩu thành công </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Kết quả</w:t>
            </w:r>
          </w:p>
        </w:tc>
        <w:tc>
          <w:tcPr>
            <w:tcW w:w="7555" w:type="dxa"/>
          </w:tcPr>
          <w:p w:rsidR="00A16713" w:rsidRPr="00D371E5" w:rsidRDefault="00A16713" w:rsidP="00560AA9">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 cần tìm</w:t>
            </w:r>
          </w:p>
        </w:tc>
      </w:tr>
      <w:tr w:rsidR="00A16713" w:rsidRPr="00D371E5" w:rsidTr="00560AA9">
        <w:tc>
          <w:tcPr>
            <w:tcW w:w="1075" w:type="dxa"/>
            <w:shd w:val="clear" w:color="auto" w:fill="DEEAF6" w:themeFill="accent1" w:themeFillTint="33"/>
          </w:tcPr>
          <w:p w:rsidR="00A16713" w:rsidRPr="00D371E5" w:rsidRDefault="00A16713" w:rsidP="00560AA9">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A16713" w:rsidRPr="00D371E5" w:rsidRDefault="00A16713" w:rsidP="00560AA9">
            <w:pPr>
              <w:jc w:val="both"/>
              <w:rPr>
                <w:rFonts w:ascii="Times New Roman" w:hAnsi="Times New Roman" w:cs="Times New Roman"/>
                <w:sz w:val="28"/>
                <w:szCs w:val="28"/>
              </w:rPr>
            </w:pPr>
            <w:r w:rsidRPr="00D371E5">
              <w:rPr>
                <w:rFonts w:ascii="Times New Roman" w:hAnsi="Times New Roman" w:cs="Times New Roman"/>
                <w:sz w:val="28"/>
                <w:szCs w:val="28"/>
              </w:rPr>
              <w:t>Nếu lúc nhập mật khẩu mới và xác nhận mật khẩu mới không khớp với nhau thì hệ thống báo lỗi và yêu cầu nhập lại</w:t>
            </w:r>
          </w:p>
        </w:tc>
      </w:tr>
    </w:tbl>
    <w:p w:rsidR="00A16713" w:rsidRPr="00D371E5" w:rsidRDefault="00A16713" w:rsidP="002325FE">
      <w:pPr>
        <w:pStyle w:val="ListParagraph"/>
        <w:jc w:val="both"/>
        <w:outlineLvl w:val="1"/>
        <w:rPr>
          <w:rFonts w:ascii="Times New Roman" w:hAnsi="Times New Roman" w:cs="Times New Roman"/>
          <w:sz w:val="28"/>
          <w:szCs w:val="28"/>
        </w:rPr>
      </w:pPr>
    </w:p>
    <w:p w:rsidR="006F32F6"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.6</w:t>
      </w:r>
      <w:r w:rsidR="006F32F6" w:rsidRPr="00D371E5">
        <w:rPr>
          <w:rFonts w:ascii="Times New Roman" w:hAnsi="Times New Roman" w:cs="Times New Roman"/>
          <w:sz w:val="28"/>
          <w:szCs w:val="28"/>
        </w:rPr>
        <w:tab/>
        <w:t xml:space="preserve">Tính năng tìm </w:t>
      </w:r>
      <w:r w:rsidR="002325FE" w:rsidRPr="00D371E5">
        <w:rPr>
          <w:rFonts w:ascii="Times New Roman" w:hAnsi="Times New Roman" w:cs="Times New Roman"/>
          <w:sz w:val="28"/>
          <w:szCs w:val="28"/>
        </w:rPr>
        <w:t>nhà trọ</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 Nam)</w:t>
      </w:r>
    </w:p>
    <w:tbl>
      <w:tblPr>
        <w:tblStyle w:val="TableGrid"/>
        <w:tblW w:w="0" w:type="auto"/>
        <w:tblInd w:w="720" w:type="dxa"/>
        <w:tblLook w:val="04A0" w:firstRow="1" w:lastRow="0" w:firstColumn="1" w:lastColumn="0" w:noHBand="0" w:noVBand="1"/>
      </w:tblPr>
      <w:tblGrid>
        <w:gridCol w:w="1075"/>
        <w:gridCol w:w="7555"/>
      </w:tblGrid>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Mã yêu cầu</w:t>
            </w:r>
          </w:p>
        </w:tc>
        <w:tc>
          <w:tcPr>
            <w:tcW w:w="7555" w:type="dxa"/>
          </w:tcPr>
          <w:p w:rsidR="00B97FFB" w:rsidRPr="00D371E5" w:rsidRDefault="00E24D18"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REQ06</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Tên yêu cầu</w:t>
            </w:r>
          </w:p>
        </w:tc>
        <w:tc>
          <w:tcPr>
            <w:tcW w:w="7555" w:type="dxa"/>
          </w:tcPr>
          <w:p w:rsidR="00B97FFB" w:rsidRPr="00D371E5" w:rsidRDefault="00B97FFB" w:rsidP="00E24D18">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 xml:space="preserve">Tìm </w:t>
            </w:r>
            <w:r w:rsidR="00E24D18" w:rsidRPr="00D371E5">
              <w:rPr>
                <w:rFonts w:ascii="Times New Roman" w:hAnsi="Times New Roman" w:cs="Times New Roman"/>
                <w:sz w:val="28"/>
                <w:szCs w:val="28"/>
              </w:rPr>
              <w:t>nhà trọ</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Mức độ ưu tiên</w:t>
            </w:r>
          </w:p>
        </w:tc>
        <w:tc>
          <w:tcPr>
            <w:tcW w:w="7555" w:type="dxa"/>
          </w:tcPr>
          <w:p w:rsidR="00B97FFB" w:rsidRPr="00D371E5" w:rsidRDefault="00B97FFB"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Lợi ích</w:t>
            </w:r>
          </w:p>
        </w:tc>
        <w:tc>
          <w:tcPr>
            <w:tcW w:w="7555" w:type="dxa"/>
          </w:tcPr>
          <w:p w:rsidR="00B97FFB" w:rsidRPr="00D371E5" w:rsidRDefault="00B97FFB"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6</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Chi phí</w:t>
            </w:r>
          </w:p>
        </w:tc>
        <w:tc>
          <w:tcPr>
            <w:tcW w:w="7555" w:type="dxa"/>
          </w:tcPr>
          <w:p w:rsidR="00B97FFB" w:rsidRPr="00D371E5" w:rsidRDefault="00B97FFB"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4</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Rủi ro</w:t>
            </w:r>
          </w:p>
        </w:tc>
        <w:tc>
          <w:tcPr>
            <w:tcW w:w="7555" w:type="dxa"/>
          </w:tcPr>
          <w:p w:rsidR="00B97FFB" w:rsidRPr="00D371E5" w:rsidRDefault="00B97FFB"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Mức 5</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Nội dung</w:t>
            </w:r>
          </w:p>
        </w:tc>
        <w:tc>
          <w:tcPr>
            <w:tcW w:w="7555" w:type="dxa"/>
          </w:tcPr>
          <w:p w:rsidR="00B97FFB" w:rsidRPr="00D371E5" w:rsidRDefault="00B97FFB" w:rsidP="009C068B">
            <w:pPr>
              <w:jc w:val="both"/>
              <w:rPr>
                <w:rFonts w:ascii="Times New Roman" w:hAnsi="Times New Roman" w:cs="Times New Roman"/>
                <w:sz w:val="28"/>
                <w:szCs w:val="28"/>
              </w:rPr>
            </w:pPr>
            <w:r w:rsidRPr="00D371E5">
              <w:rPr>
                <w:rFonts w:ascii="Times New Roman" w:hAnsi="Times New Roman" w:cs="Times New Roman"/>
                <w:sz w:val="28"/>
                <w:szCs w:val="28"/>
              </w:rPr>
              <w:t xml:space="preserve">Tính năng này giúp cho người dùng có thể tìm </w:t>
            </w:r>
            <w:r w:rsidR="009C068B"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của hệ thống.</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Đối tượng sử dụng</w:t>
            </w:r>
          </w:p>
        </w:tc>
        <w:tc>
          <w:tcPr>
            <w:tcW w:w="7555" w:type="dxa"/>
          </w:tcPr>
          <w:p w:rsidR="00B97FFB" w:rsidRPr="00D371E5" w:rsidRDefault="00B97FFB" w:rsidP="009C068B">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Khách hàng, quản lý hệ thống</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Tiền điều kiện</w:t>
            </w:r>
          </w:p>
        </w:tc>
        <w:tc>
          <w:tcPr>
            <w:tcW w:w="7555" w:type="dxa"/>
          </w:tcPr>
          <w:p w:rsidR="00B97FFB" w:rsidRPr="00D371E5" w:rsidRDefault="00B97FFB" w:rsidP="003F0A7F">
            <w:pPr>
              <w:pStyle w:val="ListParagraph"/>
              <w:ind w:left="0"/>
              <w:jc w:val="both"/>
              <w:rPr>
                <w:rFonts w:ascii="Times New Roman" w:hAnsi="Times New Roman" w:cs="Times New Roman"/>
                <w:sz w:val="28"/>
                <w:szCs w:val="28"/>
              </w:rPr>
            </w:pP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Xử lý</w:t>
            </w:r>
          </w:p>
        </w:tc>
        <w:tc>
          <w:tcPr>
            <w:tcW w:w="7555" w:type="dxa"/>
          </w:tcPr>
          <w:p w:rsidR="00B97FFB" w:rsidRPr="00D371E5" w:rsidRDefault="00B97FFB" w:rsidP="003F0A7F">
            <w:pPr>
              <w:jc w:val="both"/>
              <w:rPr>
                <w:rFonts w:ascii="Times New Roman" w:hAnsi="Times New Roman" w:cs="Times New Roman"/>
                <w:sz w:val="28"/>
                <w:szCs w:val="28"/>
              </w:rPr>
            </w:pPr>
            <w:r w:rsidRPr="00D371E5">
              <w:rPr>
                <w:rFonts w:ascii="Times New Roman" w:hAnsi="Times New Roman" w:cs="Times New Roman"/>
                <w:sz w:val="28"/>
                <w:szCs w:val="28"/>
              </w:rPr>
              <w:t>1)</w:t>
            </w:r>
            <w:r w:rsidRPr="00D371E5">
              <w:rPr>
                <w:rFonts w:ascii="Times New Roman" w:hAnsi="Times New Roman" w:cs="Times New Roman"/>
                <w:sz w:val="28"/>
                <w:szCs w:val="28"/>
              </w:rPr>
              <w:tab/>
              <w:t xml:space="preserve">Để tìm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người dùng nhấp vào khung kế bên biểu tượng  </w:t>
            </w:r>
            <w:r w:rsidRPr="00D371E5">
              <w:rPr>
                <w:rFonts w:ascii="Times New Roman" w:hAnsi="Times New Roman" w:cs="Times New Roman"/>
                <w:noProof/>
                <w:sz w:val="28"/>
                <w:szCs w:val="28"/>
              </w:rPr>
              <w:drawing>
                <wp:inline distT="0" distB="0" distL="0" distR="0" wp14:anchorId="55DBCCAB" wp14:editId="6C479296">
                  <wp:extent cx="293370" cy="259080"/>
                  <wp:effectExtent l="0" t="0" r="0" b="7620"/>
                  <wp:docPr id="9" name="Picture 9"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Pr="00D371E5">
              <w:rPr>
                <w:rFonts w:ascii="Times New Roman" w:hAnsi="Times New Roman" w:cs="Times New Roman"/>
                <w:sz w:val="28"/>
                <w:szCs w:val="28"/>
              </w:rPr>
              <w:t xml:space="preserve"> trên màn hình chính và điền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cần tìm.</w:t>
            </w:r>
          </w:p>
          <w:p w:rsidR="00B97FFB" w:rsidRPr="00D371E5" w:rsidRDefault="00B97FFB" w:rsidP="003F0A7F">
            <w:pPr>
              <w:jc w:val="both"/>
              <w:rPr>
                <w:rFonts w:ascii="Times New Roman" w:hAnsi="Times New Roman" w:cs="Times New Roman"/>
                <w:sz w:val="28"/>
                <w:szCs w:val="28"/>
              </w:rPr>
            </w:pPr>
            <w:r w:rsidRPr="00D371E5">
              <w:rPr>
                <w:rFonts w:ascii="Times New Roman" w:hAnsi="Times New Roman" w:cs="Times New Roman"/>
                <w:sz w:val="28"/>
                <w:szCs w:val="28"/>
              </w:rPr>
              <w:lastRenderedPageBreak/>
              <w:t>2)</w:t>
            </w:r>
            <w:r w:rsidRPr="00D371E5">
              <w:rPr>
                <w:rFonts w:ascii="Times New Roman" w:hAnsi="Times New Roman" w:cs="Times New Roman"/>
                <w:sz w:val="28"/>
                <w:szCs w:val="28"/>
              </w:rPr>
              <w:tab/>
              <w:t xml:space="preserve">Người dùng nhấp vào biểu tượng  </w:t>
            </w:r>
            <w:r w:rsidRPr="00D371E5">
              <w:rPr>
                <w:rFonts w:ascii="Times New Roman" w:hAnsi="Times New Roman" w:cs="Times New Roman"/>
                <w:noProof/>
                <w:sz w:val="28"/>
                <w:szCs w:val="28"/>
              </w:rPr>
              <w:drawing>
                <wp:inline distT="0" distB="0" distL="0" distR="0" wp14:anchorId="10CF75DD" wp14:editId="01E94C05">
                  <wp:extent cx="293370" cy="259080"/>
                  <wp:effectExtent l="0" t="0" r="0" b="7620"/>
                  <wp:docPr id="10" name="Picture 10" descr="C:\Users\Windows\AppData\Local\Microsoft\Windows\INetCache\Content.Word\hi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indows\AppData\Local\Microsoft\Windows\INetCache\Content.Word\hin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3370" cy="259080"/>
                          </a:xfrm>
                          <a:prstGeom prst="rect">
                            <a:avLst/>
                          </a:prstGeom>
                          <a:noFill/>
                          <a:ln>
                            <a:noFill/>
                          </a:ln>
                        </pic:spPr>
                      </pic:pic>
                    </a:graphicData>
                  </a:graphic>
                </wp:inline>
              </w:drawing>
            </w:r>
            <w:r w:rsidRPr="00D371E5">
              <w:rPr>
                <w:rFonts w:ascii="Times New Roman" w:hAnsi="Times New Roman" w:cs="Times New Roman"/>
                <w:sz w:val="28"/>
                <w:szCs w:val="28"/>
              </w:rPr>
              <w:t xml:space="preserve"> và chuyển đến mục 3.</w:t>
            </w:r>
          </w:p>
          <w:p w:rsidR="00B97FFB" w:rsidRPr="00D371E5" w:rsidRDefault="00062EC1" w:rsidP="003F0A7F">
            <w:pPr>
              <w:jc w:val="both"/>
              <w:rPr>
                <w:rFonts w:ascii="Times New Roman" w:hAnsi="Times New Roman" w:cs="Times New Roman"/>
                <w:sz w:val="28"/>
                <w:szCs w:val="28"/>
              </w:rPr>
            </w:pPr>
            <w:r w:rsidRPr="00D371E5">
              <w:rPr>
                <w:rFonts w:ascii="Times New Roman" w:hAnsi="Times New Roman" w:cs="Times New Roman"/>
                <w:sz w:val="28"/>
                <w:szCs w:val="28"/>
              </w:rPr>
              <w:t xml:space="preserve">       a</w:t>
            </w:r>
            <w:r w:rsidR="00B97FFB" w:rsidRPr="00D371E5">
              <w:rPr>
                <w:rFonts w:ascii="Times New Roman" w:hAnsi="Times New Roman" w:cs="Times New Roman"/>
                <w:sz w:val="28"/>
                <w:szCs w:val="28"/>
              </w:rPr>
              <w:t xml:space="preserve">) Nếu thông tin khung tìm rỗng hệ thống hiển thị yêu cầu “ Nhập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Pr="00D371E5" w:rsidRDefault="00062EC1" w:rsidP="003F0A7F">
            <w:pPr>
              <w:jc w:val="both"/>
              <w:rPr>
                <w:rFonts w:ascii="Times New Roman" w:hAnsi="Times New Roman" w:cs="Times New Roman"/>
                <w:sz w:val="28"/>
                <w:szCs w:val="28"/>
              </w:rPr>
            </w:pPr>
            <w:r w:rsidRPr="00D371E5">
              <w:rPr>
                <w:rFonts w:ascii="Times New Roman" w:hAnsi="Times New Roman" w:cs="Times New Roman"/>
                <w:sz w:val="28"/>
                <w:szCs w:val="28"/>
              </w:rPr>
              <w:t xml:space="preserve">       b</w:t>
            </w:r>
            <w:r w:rsidR="00B97FFB" w:rsidRPr="00D371E5">
              <w:rPr>
                <w:rFonts w:ascii="Times New Roman" w:hAnsi="Times New Roman" w:cs="Times New Roman"/>
                <w:sz w:val="28"/>
                <w:szCs w:val="28"/>
              </w:rPr>
              <w:t xml:space="preserve">) Nếu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không tồn tại, hệ thống thôn báo cho ngừi dùng “ </w:t>
            </w:r>
            <w:r w:rsidR="009A273A"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không tồn tại” và gợi ý từ khóa tìm nhiều nhất cho người dùng.</w:t>
            </w: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3)     Hệ thống hiển thị kết quả tìm kiếm:</w:t>
            </w:r>
          </w:p>
          <w:p w:rsidR="00B97FFB" w:rsidRPr="00D371E5" w:rsidRDefault="00062EC1"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t>a</w:t>
            </w:r>
            <w:r w:rsidR="00B97FFB" w:rsidRPr="00D371E5">
              <w:rPr>
                <w:rFonts w:ascii="Times New Roman" w:hAnsi="Times New Roman" w:cs="Times New Roman"/>
                <w:sz w:val="28"/>
                <w:szCs w:val="28"/>
              </w:rPr>
              <w:t>) Người dùng nhấp vào Tùy chọn tìm kiếm.</w:t>
            </w:r>
          </w:p>
          <w:p w:rsidR="00B97FFB" w:rsidRPr="00D371E5" w:rsidRDefault="00062EC1"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t>b</w:t>
            </w:r>
            <w:r w:rsidR="00B97FFB" w:rsidRPr="00D371E5">
              <w:rPr>
                <w:rFonts w:ascii="Times New Roman" w:hAnsi="Times New Roman" w:cs="Times New Roman"/>
                <w:sz w:val="28"/>
                <w:szCs w:val="28"/>
              </w:rPr>
              <w:t>) Hệ thống hiển thị bảng để tìm kiếm:</w:t>
            </w: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 xml:space="preserve"> b.1</w:t>
            </w:r>
            <w:r w:rsidRPr="00D371E5">
              <w:rPr>
                <w:rFonts w:ascii="Times New Roman" w:hAnsi="Times New Roman" w:cs="Times New Roman"/>
                <w:sz w:val="28"/>
                <w:szCs w:val="28"/>
              </w:rPr>
              <w:t xml:space="preserve">) Tìm kiếm với 1 list box: một trong những từ có trong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chính xác từ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hoặc tất cả các cụm từ của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w:t>
            </w: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 xml:space="preserve">.2) Tìm trong hiển thị các check box: tên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xml:space="preserve">, diễn giải, tổng quan </w:t>
            </w:r>
            <w:r w:rsidR="009A273A" w:rsidRPr="00D371E5">
              <w:rPr>
                <w:rFonts w:ascii="Times New Roman" w:hAnsi="Times New Roman" w:cs="Times New Roman"/>
                <w:sz w:val="28"/>
                <w:szCs w:val="28"/>
              </w:rPr>
              <w:t>nhà trọ</w:t>
            </w:r>
            <w:r w:rsidRPr="00D371E5">
              <w:rPr>
                <w:rFonts w:ascii="Times New Roman" w:hAnsi="Times New Roman" w:cs="Times New Roman"/>
                <w:sz w:val="28"/>
                <w:szCs w:val="28"/>
              </w:rPr>
              <w:t>, từ khóa.</w:t>
            </w: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.3) Tìm trong chuyên mục: người dùng nhấn vào nút chuyên mục hệ thống hiển thị danh sách cho người dùng chọn.</w:t>
            </w: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.3.1) Người dùng nhấn lựa chong vào các check box và nhấn nút “ Lựa chọn” để chọn hoặc nút “ Cancel” để hủy thao tác.</w:t>
            </w: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.4) Tìm kiếm nâng cao:</w:t>
            </w:r>
          </w:p>
          <w:p w:rsidR="00B97FFB" w:rsidRPr="00D371E5" w:rsidRDefault="00B97FFB" w:rsidP="009A273A">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 xml:space="preserve">.4.1) </w:t>
            </w:r>
            <w:r w:rsidR="009A273A" w:rsidRPr="00D371E5">
              <w:rPr>
                <w:rFonts w:ascii="Times New Roman" w:hAnsi="Times New Roman" w:cs="Times New Roman"/>
                <w:sz w:val="28"/>
                <w:szCs w:val="28"/>
              </w:rPr>
              <w:t>Tìm theo giá.</w:t>
            </w:r>
          </w:p>
          <w:p w:rsidR="006F594A"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Pr="00D371E5">
              <w:rPr>
                <w:rFonts w:ascii="Times New Roman" w:hAnsi="Times New Roman" w:cs="Times New Roman"/>
                <w:sz w:val="28"/>
                <w:szCs w:val="28"/>
              </w:rPr>
              <w:tab/>
            </w:r>
            <w:r w:rsidR="00062EC1" w:rsidRPr="00D371E5">
              <w:rPr>
                <w:rFonts w:ascii="Times New Roman" w:hAnsi="Times New Roman" w:cs="Times New Roman"/>
                <w:sz w:val="28"/>
                <w:szCs w:val="28"/>
              </w:rPr>
              <w:t>b</w:t>
            </w:r>
            <w:r w:rsidRPr="00D371E5">
              <w:rPr>
                <w:rFonts w:ascii="Times New Roman" w:hAnsi="Times New Roman" w:cs="Times New Roman"/>
                <w:sz w:val="28"/>
                <w:szCs w:val="28"/>
              </w:rPr>
              <w:t>.5) Người dùng nhấp nút  “ Tìm” để tìm hoặc nhấp nút “ Xóa” để xóa thao tác.</w:t>
            </w:r>
          </w:p>
          <w:p w:rsidR="00B97FFB" w:rsidRPr="00D371E5" w:rsidRDefault="006F594A" w:rsidP="003F0A7F">
            <w:pPr>
              <w:tabs>
                <w:tab w:val="left" w:pos="720"/>
                <w:tab w:val="left" w:pos="1440"/>
                <w:tab w:val="left" w:pos="2160"/>
                <w:tab w:val="left" w:pos="2880"/>
                <w:tab w:val="center" w:pos="3669"/>
              </w:tabs>
              <w:jc w:val="both"/>
              <w:rPr>
                <w:rFonts w:ascii="Times New Roman" w:hAnsi="Times New Roman" w:cs="Times New Roman"/>
                <w:sz w:val="28"/>
                <w:szCs w:val="28"/>
              </w:rPr>
            </w:pPr>
            <w:r w:rsidRPr="00D371E5">
              <w:rPr>
                <w:rFonts w:ascii="Times New Roman" w:hAnsi="Times New Roman" w:cs="Times New Roman"/>
                <w:sz w:val="28"/>
                <w:szCs w:val="28"/>
              </w:rPr>
              <w:tab/>
            </w:r>
            <w:r w:rsidR="00062EC1" w:rsidRPr="00D371E5">
              <w:rPr>
                <w:rFonts w:ascii="Times New Roman" w:hAnsi="Times New Roman" w:cs="Times New Roman"/>
                <w:sz w:val="28"/>
                <w:szCs w:val="28"/>
              </w:rPr>
              <w:t>c</w:t>
            </w:r>
            <w:r w:rsidRPr="00D371E5">
              <w:rPr>
                <w:rFonts w:ascii="Times New Roman" w:hAnsi="Times New Roman" w:cs="Times New Roman"/>
                <w:sz w:val="28"/>
                <w:szCs w:val="28"/>
              </w:rPr>
              <w:t>)</w:t>
            </w:r>
            <w:r w:rsidR="00B97FFB" w:rsidRPr="00D371E5">
              <w:rPr>
                <w:rFonts w:ascii="Times New Roman" w:hAnsi="Times New Roman" w:cs="Times New Roman"/>
                <w:sz w:val="28"/>
                <w:szCs w:val="28"/>
              </w:rPr>
              <w:t xml:space="preserve"> Hiển thị </w:t>
            </w:r>
            <w:r w:rsidR="00062EC1"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3F0A7F">
            <w:pPr>
              <w:tabs>
                <w:tab w:val="left" w:pos="720"/>
                <w:tab w:val="left" w:pos="1440"/>
                <w:tab w:val="left" w:pos="2160"/>
                <w:tab w:val="left" w:pos="2880"/>
                <w:tab w:val="center" w:pos="3669"/>
              </w:tabs>
              <w:jc w:val="both"/>
              <w:rPr>
                <w:rFonts w:ascii="Times New Roman" w:hAnsi="Times New Roman" w:cs="Times New Roman"/>
                <w:sz w:val="28"/>
                <w:szCs w:val="28"/>
              </w:rPr>
            </w:pPr>
          </w:p>
          <w:p w:rsidR="00B97FFB" w:rsidRPr="00D371E5" w:rsidRDefault="00B97FFB" w:rsidP="003F0A7F">
            <w:pPr>
              <w:jc w:val="both"/>
              <w:rPr>
                <w:rFonts w:ascii="Times New Roman" w:hAnsi="Times New Roman" w:cs="Times New Roman"/>
                <w:sz w:val="28"/>
                <w:szCs w:val="28"/>
              </w:rPr>
            </w:pPr>
          </w:p>
          <w:p w:rsidR="00B97FFB" w:rsidRPr="00D371E5" w:rsidRDefault="00B97FFB" w:rsidP="003F0A7F">
            <w:pPr>
              <w:pStyle w:val="ListParagraph"/>
              <w:ind w:left="0"/>
              <w:jc w:val="both"/>
              <w:rPr>
                <w:rFonts w:ascii="Times New Roman" w:hAnsi="Times New Roman" w:cs="Times New Roman"/>
                <w:sz w:val="28"/>
                <w:szCs w:val="28"/>
              </w:rPr>
            </w:pP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lastRenderedPageBreak/>
              <w:t>Kết quả</w:t>
            </w:r>
          </w:p>
        </w:tc>
        <w:tc>
          <w:tcPr>
            <w:tcW w:w="7555" w:type="dxa"/>
          </w:tcPr>
          <w:p w:rsidR="00B97FFB" w:rsidRPr="00D371E5" w:rsidRDefault="00C00989" w:rsidP="003F0A7F">
            <w:pPr>
              <w:pStyle w:val="ListParagraph"/>
              <w:ind w:left="0"/>
              <w:jc w:val="both"/>
              <w:rPr>
                <w:rFonts w:ascii="Times New Roman" w:hAnsi="Times New Roman" w:cs="Times New Roman"/>
                <w:sz w:val="28"/>
                <w:szCs w:val="28"/>
              </w:rPr>
            </w:pPr>
            <w:r w:rsidRPr="00D371E5">
              <w:rPr>
                <w:rFonts w:ascii="Times New Roman" w:hAnsi="Times New Roman" w:cs="Times New Roman"/>
                <w:sz w:val="28"/>
                <w:szCs w:val="28"/>
              </w:rPr>
              <w:t>Nhà trọ</w:t>
            </w:r>
            <w:r w:rsidR="00B97FFB" w:rsidRPr="00D371E5">
              <w:rPr>
                <w:rFonts w:ascii="Times New Roman" w:hAnsi="Times New Roman" w:cs="Times New Roman"/>
                <w:sz w:val="28"/>
                <w:szCs w:val="28"/>
              </w:rPr>
              <w:t xml:space="preserve"> cần tìm</w:t>
            </w:r>
          </w:p>
        </w:tc>
      </w:tr>
      <w:tr w:rsidR="00B97FFB" w:rsidRPr="00D371E5" w:rsidTr="003F0A7F">
        <w:tc>
          <w:tcPr>
            <w:tcW w:w="1075" w:type="dxa"/>
            <w:shd w:val="clear" w:color="auto" w:fill="DEEAF6" w:themeFill="accent1" w:themeFillTint="33"/>
          </w:tcPr>
          <w:p w:rsidR="00B97FFB" w:rsidRPr="00D371E5" w:rsidRDefault="00B97FFB" w:rsidP="003F0A7F">
            <w:pPr>
              <w:pStyle w:val="ListParagraph"/>
              <w:ind w:left="0"/>
              <w:jc w:val="both"/>
              <w:rPr>
                <w:rFonts w:ascii="Times New Roman" w:hAnsi="Times New Roman" w:cs="Times New Roman"/>
                <w:b/>
                <w:sz w:val="28"/>
                <w:szCs w:val="28"/>
              </w:rPr>
            </w:pPr>
            <w:r w:rsidRPr="00D371E5">
              <w:rPr>
                <w:rFonts w:ascii="Times New Roman" w:hAnsi="Times New Roman" w:cs="Times New Roman"/>
                <w:b/>
                <w:sz w:val="28"/>
                <w:szCs w:val="28"/>
              </w:rPr>
              <w:t>Ghi chú</w:t>
            </w:r>
          </w:p>
        </w:tc>
        <w:tc>
          <w:tcPr>
            <w:tcW w:w="7555" w:type="dxa"/>
          </w:tcPr>
          <w:p w:rsidR="00B97FFB" w:rsidRPr="00D371E5" w:rsidRDefault="00B97FFB" w:rsidP="003F0A7F">
            <w:pPr>
              <w:jc w:val="both"/>
              <w:rPr>
                <w:rFonts w:ascii="Times New Roman" w:hAnsi="Times New Roman" w:cs="Times New Roman"/>
                <w:sz w:val="28"/>
                <w:szCs w:val="28"/>
              </w:rPr>
            </w:pPr>
            <w:r w:rsidRPr="00D371E5">
              <w:rPr>
                <w:rFonts w:ascii="Times New Roman" w:hAnsi="Times New Roman" w:cs="Times New Roman"/>
                <w:sz w:val="28"/>
                <w:szCs w:val="28"/>
              </w:rPr>
              <w:tab/>
            </w:r>
          </w:p>
        </w:tc>
      </w:tr>
    </w:tbl>
    <w:p w:rsidR="00B97FFB" w:rsidRPr="00D371E5" w:rsidRDefault="00B97FFB" w:rsidP="00A31DA1">
      <w:pPr>
        <w:pStyle w:val="ListParagraph"/>
        <w:jc w:val="both"/>
        <w:outlineLvl w:val="1"/>
        <w:rPr>
          <w:rFonts w:ascii="Times New Roman" w:hAnsi="Times New Roman" w:cs="Times New Roman"/>
          <w:sz w:val="28"/>
          <w:szCs w:val="28"/>
        </w:rPr>
      </w:pPr>
    </w:p>
    <w:p w:rsidR="006F32F6" w:rsidRPr="00D371E5" w:rsidRDefault="002325FE"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4.7</w:t>
      </w:r>
      <w:r w:rsidR="006F32F6" w:rsidRPr="00D371E5">
        <w:rPr>
          <w:rFonts w:ascii="Times New Roman" w:hAnsi="Times New Roman" w:cs="Times New Roman"/>
          <w:sz w:val="28"/>
          <w:szCs w:val="28"/>
        </w:rPr>
        <w:tab/>
        <w:t xml:space="preserve">Tính năng </w:t>
      </w:r>
      <w:r w:rsidRPr="00D371E5">
        <w:rPr>
          <w:rFonts w:ascii="Times New Roman" w:hAnsi="Times New Roman" w:cs="Times New Roman"/>
          <w:sz w:val="28"/>
          <w:szCs w:val="28"/>
        </w:rPr>
        <w:t>cập nhật thông tin tài khoản</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 Tâm)</w:t>
      </w:r>
    </w:p>
    <w:p w:rsidR="006F32F6"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B52543" w:rsidRPr="00D371E5">
        <w:rPr>
          <w:rFonts w:ascii="Times New Roman" w:hAnsi="Times New Roman" w:cs="Times New Roman"/>
          <w:sz w:val="28"/>
          <w:szCs w:val="28"/>
        </w:rPr>
        <w:t>8</w:t>
      </w:r>
      <w:r w:rsidR="006F32F6" w:rsidRPr="00D371E5">
        <w:rPr>
          <w:rFonts w:ascii="Times New Roman" w:hAnsi="Times New Roman" w:cs="Times New Roman"/>
          <w:sz w:val="28"/>
          <w:szCs w:val="28"/>
        </w:rPr>
        <w:tab/>
        <w:t xml:space="preserve">Tính năng </w:t>
      </w:r>
      <w:r w:rsidR="002325FE" w:rsidRPr="00D371E5">
        <w:rPr>
          <w:rFonts w:ascii="Times New Roman" w:hAnsi="Times New Roman" w:cs="Times New Roman"/>
          <w:sz w:val="28"/>
          <w:szCs w:val="28"/>
        </w:rPr>
        <w:t>bình luận</w:t>
      </w:r>
      <w:r w:rsidR="006F32F6" w:rsidRPr="00D371E5">
        <w:rPr>
          <w:rFonts w:ascii="Times New Roman" w:hAnsi="Times New Roman" w:cs="Times New Roman"/>
          <w:sz w:val="28"/>
          <w:szCs w:val="28"/>
        </w:rPr>
        <w:t xml:space="preserve"> của hệ thống.</w:t>
      </w:r>
      <w:r w:rsidR="00B52543" w:rsidRPr="00D371E5">
        <w:rPr>
          <w:rFonts w:ascii="Times New Roman" w:hAnsi="Times New Roman" w:cs="Times New Roman"/>
          <w:sz w:val="28"/>
          <w:szCs w:val="28"/>
        </w:rPr>
        <w:t xml:space="preserve"> ( Tùng, Tâm)</w:t>
      </w:r>
    </w:p>
    <w:p w:rsidR="006F32F6" w:rsidRPr="00D371E5" w:rsidRDefault="006F32F6"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lastRenderedPageBreak/>
        <w:t>4.</w:t>
      </w:r>
      <w:r w:rsidR="00B52543" w:rsidRPr="00D371E5">
        <w:rPr>
          <w:rFonts w:ascii="Times New Roman" w:hAnsi="Times New Roman" w:cs="Times New Roman"/>
          <w:sz w:val="28"/>
          <w:szCs w:val="28"/>
        </w:rPr>
        <w:t>9</w:t>
      </w:r>
      <w:r w:rsidR="002325FE" w:rsidRPr="00D371E5">
        <w:rPr>
          <w:rFonts w:ascii="Times New Roman" w:hAnsi="Times New Roman" w:cs="Times New Roman"/>
          <w:sz w:val="28"/>
          <w:szCs w:val="28"/>
        </w:rPr>
        <w:tab/>
        <w:t>Tính năng quản lý danh sách</w:t>
      </w:r>
      <w:r w:rsidRPr="00D371E5">
        <w:rPr>
          <w:rFonts w:ascii="Times New Roman" w:hAnsi="Times New Roman" w:cs="Times New Roman"/>
          <w:sz w:val="28"/>
          <w:szCs w:val="28"/>
        </w:rPr>
        <w:t xml:space="preserve"> </w:t>
      </w:r>
      <w:r w:rsidR="002325FE" w:rsidRPr="00D371E5">
        <w:rPr>
          <w:rFonts w:ascii="Times New Roman" w:hAnsi="Times New Roman" w:cs="Times New Roman"/>
          <w:sz w:val="28"/>
          <w:szCs w:val="28"/>
        </w:rPr>
        <w:t xml:space="preserve">chủ nhà trọ và nhà trọ </w:t>
      </w:r>
      <w:r w:rsidRPr="00D371E5">
        <w:rPr>
          <w:rFonts w:ascii="Times New Roman" w:hAnsi="Times New Roman" w:cs="Times New Roman"/>
          <w:sz w:val="28"/>
          <w:szCs w:val="28"/>
        </w:rPr>
        <w:t>của hệ thống</w:t>
      </w:r>
      <w:r w:rsidR="00B52543" w:rsidRPr="00D371E5">
        <w:rPr>
          <w:rFonts w:ascii="Times New Roman" w:hAnsi="Times New Roman" w:cs="Times New Roman"/>
          <w:sz w:val="28"/>
          <w:szCs w:val="28"/>
        </w:rPr>
        <w:t xml:space="preserve"> ( Nghĩa, Lâm)</w:t>
      </w:r>
    </w:p>
    <w:p w:rsidR="006F32F6" w:rsidRPr="00D371E5" w:rsidRDefault="003D49A7"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w:t>
      </w:r>
      <w:r w:rsidR="002325FE" w:rsidRPr="00D371E5">
        <w:rPr>
          <w:rFonts w:ascii="Times New Roman" w:hAnsi="Times New Roman" w:cs="Times New Roman"/>
          <w:sz w:val="28"/>
          <w:szCs w:val="28"/>
        </w:rPr>
        <w:t>1</w:t>
      </w:r>
      <w:r w:rsidR="00B52543" w:rsidRPr="00D371E5">
        <w:rPr>
          <w:rFonts w:ascii="Times New Roman" w:hAnsi="Times New Roman" w:cs="Times New Roman"/>
          <w:sz w:val="28"/>
          <w:szCs w:val="28"/>
        </w:rPr>
        <w:t>0</w:t>
      </w:r>
      <w:r w:rsidR="006F32F6" w:rsidRPr="00D371E5">
        <w:rPr>
          <w:rFonts w:ascii="Times New Roman" w:hAnsi="Times New Roman" w:cs="Times New Roman"/>
          <w:sz w:val="28"/>
          <w:szCs w:val="28"/>
        </w:rPr>
        <w:tab/>
        <w:t xml:space="preserve">Tính năng quản lý </w:t>
      </w:r>
      <w:r w:rsidR="002325FE" w:rsidRPr="00D371E5">
        <w:rPr>
          <w:rFonts w:ascii="Times New Roman" w:hAnsi="Times New Roman" w:cs="Times New Roman"/>
          <w:sz w:val="28"/>
          <w:szCs w:val="28"/>
        </w:rPr>
        <w:t>đăng tin</w:t>
      </w:r>
      <w:r w:rsidR="006F32F6" w:rsidRPr="00D371E5">
        <w:rPr>
          <w:rFonts w:ascii="Times New Roman" w:hAnsi="Times New Roman" w:cs="Times New Roman"/>
          <w:sz w:val="28"/>
          <w:szCs w:val="28"/>
        </w:rPr>
        <w:t xml:space="preserve"> của hệ thống.</w:t>
      </w:r>
      <w:r w:rsidR="00057DAA" w:rsidRPr="00D371E5">
        <w:rPr>
          <w:rFonts w:ascii="Times New Roman" w:hAnsi="Times New Roman" w:cs="Times New Roman"/>
          <w:sz w:val="28"/>
          <w:szCs w:val="28"/>
        </w:rPr>
        <w:t xml:space="preserve"> ( Nghĩa</w:t>
      </w:r>
      <w:r w:rsidR="00B52543" w:rsidRPr="00D371E5">
        <w:rPr>
          <w:rFonts w:ascii="Times New Roman" w:hAnsi="Times New Roman" w:cs="Times New Roman"/>
          <w:sz w:val="28"/>
          <w:szCs w:val="28"/>
        </w:rPr>
        <w:t>)</w:t>
      </w:r>
    </w:p>
    <w:p w:rsidR="00D71B46" w:rsidRPr="00D371E5" w:rsidRDefault="00D71B46" w:rsidP="00A31DA1">
      <w:pPr>
        <w:pStyle w:val="ListParagraph"/>
        <w:jc w:val="both"/>
        <w:outlineLvl w:val="1"/>
        <w:rPr>
          <w:rFonts w:ascii="Times New Roman" w:hAnsi="Times New Roman" w:cs="Times New Roman"/>
          <w:sz w:val="28"/>
          <w:szCs w:val="28"/>
        </w:rPr>
      </w:pPr>
      <w:r w:rsidRPr="00D371E5">
        <w:rPr>
          <w:rFonts w:ascii="Times New Roman" w:hAnsi="Times New Roman" w:cs="Times New Roman"/>
          <w:sz w:val="28"/>
          <w:szCs w:val="28"/>
        </w:rPr>
        <w:t>4.11. Tính năng đăng tin</w:t>
      </w:r>
      <w:r w:rsidR="003D0BB3" w:rsidRPr="00D371E5">
        <w:rPr>
          <w:rFonts w:ascii="Times New Roman" w:hAnsi="Times New Roman" w:cs="Times New Roman"/>
          <w:sz w:val="28"/>
          <w:szCs w:val="28"/>
        </w:rPr>
        <w:t>.</w:t>
      </w:r>
      <w:r w:rsidR="00057DAA" w:rsidRPr="00D371E5">
        <w:rPr>
          <w:rFonts w:ascii="Times New Roman" w:hAnsi="Times New Roman" w:cs="Times New Roman"/>
          <w:sz w:val="28"/>
          <w:szCs w:val="28"/>
        </w:rPr>
        <w:t xml:space="preserve"> ( Phúc)</w:t>
      </w:r>
    </w:p>
    <w:p w:rsidR="00503DA7" w:rsidRPr="00D371E5" w:rsidRDefault="00503DA7" w:rsidP="00503DA7">
      <w:pPr>
        <w:pStyle w:val="Heading1"/>
        <w:rPr>
          <w:rFonts w:ascii="Times New Roman" w:hAnsi="Times New Roman" w:cs="Times New Roman"/>
          <w:color w:val="auto"/>
        </w:rPr>
      </w:pPr>
      <w:bookmarkStart w:id="16" w:name="_Toc372110179"/>
      <w:bookmarkStart w:id="17" w:name="_Toc372110690"/>
      <w:bookmarkStart w:id="18" w:name="_Toc372110936"/>
      <w:r w:rsidRPr="00D371E5">
        <w:rPr>
          <w:rFonts w:ascii="Times New Roman" w:hAnsi="Times New Roman" w:cs="Times New Roman"/>
          <w:color w:val="auto"/>
        </w:rPr>
        <w:t>5.  Các yêu cầu phi chức năng</w:t>
      </w:r>
      <w:bookmarkEnd w:id="16"/>
      <w:bookmarkEnd w:id="17"/>
      <w:bookmarkEnd w:id="18"/>
    </w:p>
    <w:p w:rsidR="00503DA7" w:rsidRPr="00D371E5" w:rsidRDefault="00503DA7" w:rsidP="00A5758A">
      <w:pPr>
        <w:pStyle w:val="Heading2"/>
        <w:ind w:firstLine="360"/>
        <w:rPr>
          <w:rFonts w:ascii="Times New Roman" w:hAnsi="Times New Roman" w:cs="Times New Roman"/>
          <w:b w:val="0"/>
          <w:color w:val="auto"/>
          <w:sz w:val="28"/>
          <w:szCs w:val="28"/>
        </w:rPr>
      </w:pPr>
      <w:bookmarkStart w:id="19" w:name="_Toc372110180"/>
      <w:bookmarkStart w:id="20" w:name="_Toc372110691"/>
      <w:bookmarkStart w:id="21" w:name="_Toc372110937"/>
      <w:r w:rsidRPr="00D371E5">
        <w:rPr>
          <w:rFonts w:ascii="Times New Roman" w:hAnsi="Times New Roman" w:cs="Times New Roman"/>
          <w:b w:val="0"/>
          <w:color w:val="auto"/>
          <w:sz w:val="28"/>
          <w:szCs w:val="28"/>
        </w:rPr>
        <w:t>5.1  Yêu cầu thực thi</w:t>
      </w:r>
      <w:bookmarkEnd w:id="19"/>
      <w:bookmarkEnd w:id="20"/>
      <w:bookmarkEnd w:id="21"/>
    </w:p>
    <w:p w:rsidR="00503DA7" w:rsidRPr="00D371E5" w:rsidRDefault="00503DA7" w:rsidP="00503DA7">
      <w:pPr>
        <w:pStyle w:val="ListParagraph"/>
        <w:numPr>
          <w:ilvl w:val="0"/>
          <w:numId w:val="13"/>
        </w:numPr>
        <w:spacing w:before="16"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Tốc độ xử lý của hệ thống phải nhanh chóng và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Sau khi đăng tải, tìm kiếm, chỉnh sửa thông tin nhà trọ thì hệ thống phải thực thi đúng yêu cầu rồi trả kết quả chính xác.</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Tin tức mới phải được hiển thị nổi bật.</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Thông tin được sắp xếp theo trật tự nhất định khi truy xuất hay hiển thị ra giao diện bê ngoài</w:t>
      </w:r>
    </w:p>
    <w:p w:rsidR="00503DA7" w:rsidRPr="00D371E5"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D371E5">
        <w:rPr>
          <w:rFonts w:ascii="Times New Roman" w:hAnsi="Times New Roman" w:cs="Times New Roman"/>
          <w:sz w:val="28"/>
          <w:szCs w:val="26"/>
        </w:rPr>
        <w:t>Cho phép truy cập dữ liệu đa người dùng (cùng thời gian có thể có nhiều người dùng đăng nhập vào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2" w:name="_Toc372110181"/>
      <w:bookmarkStart w:id="23" w:name="_Toc372110692"/>
      <w:bookmarkStart w:id="24" w:name="_Toc372110938"/>
      <w:r w:rsidRPr="00D371E5">
        <w:rPr>
          <w:rFonts w:ascii="Times New Roman" w:hAnsi="Times New Roman" w:cs="Times New Roman"/>
          <w:b w:val="0"/>
          <w:color w:val="auto"/>
          <w:sz w:val="28"/>
          <w:szCs w:val="28"/>
        </w:rPr>
        <w:t>5.2  Yêu cầu an toàn</w:t>
      </w:r>
      <w:bookmarkEnd w:id="22"/>
      <w:bookmarkEnd w:id="23"/>
      <w:bookmarkEnd w:id="24"/>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Về phía Admin: Dữ liệu cần được sao lưu dự phòng ở một nơi khác để tránh thất thoát thông tin, hỏng hóc phần cứng ảnh hưởng tính toàn vẹn dữ liệu.</w:t>
      </w:r>
    </w:p>
    <w:p w:rsidR="00503DA7" w:rsidRPr="00D371E5" w:rsidRDefault="00503DA7" w:rsidP="00503DA7">
      <w:pPr>
        <w:pStyle w:val="ListParagraph"/>
        <w:numPr>
          <w:ilvl w:val="0"/>
          <w:numId w:val="11"/>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Chế độ ngăn chặn giả danh, xác minh tài khoản nghiêm ngặt là yếu tố quan trọng không thể thiếu để đảm bảo an toàn cho hệ thống.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5" w:name="_Toc372110182"/>
      <w:bookmarkStart w:id="26" w:name="_Toc372110693"/>
      <w:bookmarkStart w:id="27" w:name="_Toc372110939"/>
      <w:r w:rsidRPr="00D371E5">
        <w:rPr>
          <w:rFonts w:ascii="Times New Roman" w:hAnsi="Times New Roman" w:cs="Times New Roman"/>
          <w:b w:val="0"/>
          <w:color w:val="auto"/>
          <w:sz w:val="28"/>
          <w:szCs w:val="28"/>
        </w:rPr>
        <w:t>5.3  Yêu cầu bảo mật</w:t>
      </w:r>
      <w:bookmarkEnd w:id="25"/>
      <w:bookmarkEnd w:id="26"/>
      <w:bookmarkEnd w:id="27"/>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Mật khẩu của người dùng và người quản lý phải được bảo mật tuyệt đối. Cho phép người dùng đặt lại mật khẩu.</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Bảo mật 2  mức : mức xác thực người sử dụng và mức CSDL</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Toàn bộ dữ liệu phải được lưu trong CSDL đã được mã hóa và phân quyền truy cập.</w:t>
      </w:r>
    </w:p>
    <w:p w:rsidR="00503DA7" w:rsidRPr="00D371E5" w:rsidRDefault="00503DA7" w:rsidP="00503DA7">
      <w:pPr>
        <w:pStyle w:val="ListParagraph"/>
        <w:numPr>
          <w:ilvl w:val="0"/>
          <w:numId w:val="10"/>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cơ chế bảo mật licence chống sao chép để cài đặt vào máy khác.</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Cơ sở dữ liệu được lưu tập trung và phân quyền cụ thể.</w:t>
      </w:r>
    </w:p>
    <w:p w:rsidR="00503DA7" w:rsidRPr="00D371E5"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D371E5">
        <w:rPr>
          <w:rFonts w:ascii="Times New Roman" w:hAnsi="Times New Roman" w:cs="Times New Roman"/>
          <w:sz w:val="28"/>
          <w:szCs w:val="26"/>
        </w:rPr>
        <w:t>Tất cả thông tin người dùng, thông tin nhà trọ được lưu vào một CSDL thống nhất và thông suốt.</w:t>
      </w:r>
    </w:p>
    <w:p w:rsidR="00503DA7" w:rsidRPr="00D371E5" w:rsidRDefault="00503DA7" w:rsidP="00A5758A">
      <w:pPr>
        <w:pStyle w:val="Heading2"/>
        <w:ind w:firstLine="360"/>
        <w:rPr>
          <w:rFonts w:ascii="Times New Roman" w:hAnsi="Times New Roman" w:cs="Times New Roman"/>
          <w:b w:val="0"/>
          <w:color w:val="auto"/>
          <w:sz w:val="28"/>
          <w:szCs w:val="28"/>
        </w:rPr>
      </w:pPr>
      <w:bookmarkStart w:id="28" w:name="_Toc372110183"/>
      <w:bookmarkStart w:id="29" w:name="_Toc372110694"/>
      <w:bookmarkStart w:id="30" w:name="_Toc372110940"/>
      <w:r w:rsidRPr="00D371E5">
        <w:rPr>
          <w:rFonts w:ascii="Times New Roman" w:hAnsi="Times New Roman" w:cs="Times New Roman"/>
          <w:b w:val="0"/>
          <w:color w:val="auto"/>
          <w:sz w:val="28"/>
          <w:szCs w:val="28"/>
        </w:rPr>
        <w:t>5.4 Yêu cầu giao diện</w:t>
      </w:r>
      <w:bookmarkEnd w:id="28"/>
      <w:bookmarkEnd w:id="29"/>
      <w:bookmarkEnd w:id="30"/>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Giao diện đẹp, thân thiện, dễ dàng trong việc đăng tải và tìm kiếm thông tin nhà trọ.</w:t>
      </w:r>
    </w:p>
    <w:p w:rsidR="00503DA7" w:rsidRPr="00D371E5" w:rsidRDefault="00503DA7" w:rsidP="00503DA7">
      <w:pPr>
        <w:pStyle w:val="ListParagraph"/>
        <w:numPr>
          <w:ilvl w:val="0"/>
          <w:numId w:val="12"/>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Có khả năng tái sử dụng</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1" w:name="_Toc372110184"/>
      <w:bookmarkStart w:id="32" w:name="_Toc372110695"/>
      <w:bookmarkStart w:id="33" w:name="_Toc372110941"/>
      <w:r w:rsidRPr="00D371E5">
        <w:rPr>
          <w:rFonts w:ascii="Times New Roman" w:hAnsi="Times New Roman" w:cs="Times New Roman"/>
          <w:b w:val="0"/>
          <w:color w:val="auto"/>
          <w:sz w:val="28"/>
          <w:szCs w:val="28"/>
        </w:rPr>
        <w:t>5.5  Các đặc điểm chất lượng</w:t>
      </w:r>
      <w:bookmarkEnd w:id="31"/>
      <w:bookmarkEnd w:id="32"/>
      <w:bookmarkEnd w:id="33"/>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thích ứng: khả năng chạy trên mọi trình duyệt web với tốc độ chấp nhận được.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tin cậy: CSDL được bảo vệ bởi 2 mức bảo mật.</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linh hoạt: chạy tốt trên nhiều trình duyệt và hệ điều  hành. Yêu cầu cấu hình thấp. Có khả năng phục hồi lại trạng thái an toàn trước đó khi gặp sự cố.</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kiểm thử : Kiểm thử sản phẩm dễ dàng và nhanh chóng trên máy tính cá nhân có cài đặt trình duyệt web.</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bảo trì: Hệ thống có thể được chỉnh sửa, cập nhật giao diện, CSDL khi có nhu cầu.</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dễ sử dụng: giao diện thân thiện, không mang tính công nghệ cao, phù hợp với tất cả sinh viên và chủ nhà trọ.</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chính xác: hệ thống đảm bảo tính chính xác các thao tác của người dùng, dữ liệu đầy đủ, rõ ràng, chính xác.</w:t>
      </w:r>
    </w:p>
    <w:p w:rsidR="00503DA7" w:rsidRPr="00D371E5" w:rsidRDefault="00503DA7" w:rsidP="00503DA7">
      <w:pPr>
        <w:pStyle w:val="ListParagraph"/>
        <w:numPr>
          <w:ilvl w:val="0"/>
          <w:numId w:val="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Tính có thể tái sử dụng: CSDL được quản lý có thể sử dụng lại cho các hệ thống khác.</w:t>
      </w:r>
    </w:p>
    <w:p w:rsidR="00503DA7" w:rsidRPr="00D371E5" w:rsidRDefault="00503DA7" w:rsidP="00A5758A">
      <w:pPr>
        <w:pStyle w:val="Heading2"/>
        <w:ind w:firstLine="720"/>
        <w:rPr>
          <w:rFonts w:ascii="Times New Roman" w:hAnsi="Times New Roman" w:cs="Times New Roman"/>
          <w:b w:val="0"/>
          <w:color w:val="auto"/>
          <w:sz w:val="28"/>
          <w:szCs w:val="28"/>
        </w:rPr>
      </w:pPr>
      <w:bookmarkStart w:id="34" w:name="_Toc372110185"/>
      <w:bookmarkStart w:id="35" w:name="_Toc372110696"/>
      <w:bookmarkStart w:id="36" w:name="_Toc372110942"/>
      <w:r w:rsidRPr="00D371E5">
        <w:rPr>
          <w:rFonts w:ascii="Times New Roman" w:hAnsi="Times New Roman" w:cs="Times New Roman"/>
          <w:b w:val="0"/>
          <w:color w:val="auto"/>
          <w:sz w:val="28"/>
          <w:szCs w:val="28"/>
        </w:rPr>
        <w:t>5.6  Các quy tắc nghiệp vụ</w:t>
      </w:r>
      <w:bookmarkEnd w:id="34"/>
      <w:bookmarkEnd w:id="35"/>
      <w:bookmarkEnd w:id="36"/>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Quản trị web site (Admin)</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chủ nhà trọ và các nhà trọ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tin: xóa bỏ các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không </w:t>
      </w:r>
      <w:r w:rsidRPr="00D371E5">
        <w:rPr>
          <w:rFonts w:ascii="Times New Roman" w:hAnsi="Times New Roman" w:cs="Times New Roman"/>
          <w:sz w:val="28"/>
          <w:szCs w:val="28"/>
          <w:lang w:val="vi-VN"/>
        </w:rPr>
        <w:t>đú</w:t>
      </w:r>
      <w:r w:rsidRPr="00D371E5">
        <w:rPr>
          <w:rFonts w:ascii="Times New Roman" w:hAnsi="Times New Roman" w:cs="Times New Roman"/>
          <w:sz w:val="28"/>
          <w:szCs w:val="28"/>
        </w:rPr>
        <w:t xml:space="preserve">ng/phù hợp, cho phép xuất thông tin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lên web site</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Một chủ nhà trọ khi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cấp tài khoản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thông tin về nhà trọ lên web site bao gồm tin tức và hình ảnh.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Quản lí danh sách thành viên  </w:t>
      </w:r>
    </w:p>
    <w:p w:rsidR="00503DA7" w:rsidRPr="00D371E5" w:rsidRDefault="00503DA7" w:rsidP="00503DA7">
      <w:pPr>
        <w:pStyle w:val="ListParagraph"/>
        <w:numPr>
          <w:ilvl w:val="0"/>
          <w:numId w:val="16"/>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thể truy cập web site tự do nh</w:t>
      </w:r>
      <w:r w:rsidRPr="00D371E5">
        <w:rPr>
          <w:rFonts w:ascii="Times New Roman" w:hAnsi="Times New Roman" w:cs="Times New Roman"/>
          <w:sz w:val="28"/>
          <w:szCs w:val="28"/>
          <w:lang w:val="vi-VN"/>
        </w:rPr>
        <w:t>ư</w:t>
      </w:r>
      <w:r w:rsidRPr="00D371E5">
        <w:rPr>
          <w:rFonts w:ascii="Times New Roman" w:hAnsi="Times New Roman" w:cs="Times New Roman"/>
          <w:sz w:val="28"/>
          <w:szCs w:val="28"/>
        </w:rPr>
        <w:t>ng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dùng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sẽ </w:t>
      </w:r>
      <w:r w:rsidRPr="00D371E5">
        <w:rPr>
          <w:rFonts w:ascii="Times New Roman" w:hAnsi="Times New Roman" w:cs="Times New Roman"/>
          <w:sz w:val="28"/>
          <w:szCs w:val="28"/>
          <w:lang w:val="vi-VN"/>
        </w:rPr>
        <w:t>được</w:t>
      </w:r>
      <w:r w:rsidRPr="00D371E5">
        <w:rPr>
          <w:rFonts w:ascii="Times New Roman" w:hAnsi="Times New Roman" w:cs="Times New Roman"/>
          <w:sz w:val="28"/>
          <w:szCs w:val="28"/>
        </w:rPr>
        <w:t xml:space="preserve"> cung cấp thông tin mới qua email khi có thông tin nhà trọ phù hợp với yêu cầu.</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Chủ nhà trọ</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cập nhật thông tin nhà trọ và thông tin cá nhân về tài khoản của họ (email, số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iện thoại,…)</w:t>
      </w:r>
    </w:p>
    <w:p w:rsidR="00503DA7" w:rsidRPr="00D371E5" w:rsidRDefault="00503DA7" w:rsidP="00503DA7">
      <w:pPr>
        <w:pStyle w:val="ListParagraph"/>
        <w:numPr>
          <w:ilvl w:val="0"/>
          <w:numId w:val="17"/>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có thể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 xml:space="preserve">ng kí thành viên </w:t>
      </w:r>
      <w:r w:rsidRPr="00D371E5">
        <w:rPr>
          <w:rFonts w:ascii="Times New Roman" w:hAnsi="Times New Roman" w:cs="Times New Roman"/>
          <w:sz w:val="28"/>
          <w:szCs w:val="28"/>
          <w:lang w:val="vi-VN"/>
        </w:rPr>
        <w:t>để</w:t>
      </w:r>
      <w:r w:rsidRPr="00D371E5">
        <w:rPr>
          <w:rFonts w:ascii="Times New Roman" w:hAnsi="Times New Roman" w:cs="Times New Roman"/>
          <w:sz w:val="28"/>
          <w:szCs w:val="28"/>
        </w:rPr>
        <w:t xml:space="preserve"> tham gia diễn </w:t>
      </w:r>
      <w:r w:rsidRPr="00D371E5">
        <w:rPr>
          <w:rFonts w:ascii="Times New Roman" w:hAnsi="Times New Roman" w:cs="Times New Roman"/>
          <w:sz w:val="28"/>
          <w:szCs w:val="28"/>
          <w:lang w:val="vi-VN"/>
        </w:rPr>
        <w:t>đà</w:t>
      </w:r>
      <w:r w:rsidRPr="00D371E5">
        <w:rPr>
          <w:rFonts w:ascii="Times New Roman" w:hAnsi="Times New Roman" w:cs="Times New Roman"/>
          <w:sz w:val="28"/>
          <w:szCs w:val="28"/>
        </w:rPr>
        <w:t xml:space="preserve">n </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Khách tự do (bất bỳ ai truy cập web site)</w:t>
      </w:r>
    </w:p>
    <w:p w:rsidR="00503DA7" w:rsidRPr="00D371E5" w:rsidRDefault="00503DA7" w:rsidP="00503DA7">
      <w:pPr>
        <w:pStyle w:val="ListParagraph"/>
        <w:numPr>
          <w:ilvl w:val="0"/>
          <w:numId w:val="18"/>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lastRenderedPageBreak/>
        <w:t>Tìm kiếm nhà trọ</w:t>
      </w:r>
    </w:p>
    <w:p w:rsidR="00503DA7" w:rsidRPr="00D371E5" w:rsidRDefault="00503DA7" w:rsidP="00503DA7">
      <w:pPr>
        <w:pStyle w:val="ListParagraph"/>
        <w:numPr>
          <w:ilvl w:val="0"/>
          <w:numId w:val="15"/>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Thành viên (những ng</w:t>
      </w:r>
      <w:r w:rsidRPr="00D371E5">
        <w:rPr>
          <w:rFonts w:ascii="Times New Roman" w:hAnsi="Times New Roman" w:cs="Times New Roman"/>
          <w:sz w:val="28"/>
          <w:szCs w:val="28"/>
          <w:lang w:val="vi-VN"/>
        </w:rPr>
        <w:t>ười</w:t>
      </w:r>
      <w:r w:rsidRPr="00D371E5">
        <w:rPr>
          <w:rFonts w:ascii="Times New Roman" w:hAnsi="Times New Roman" w:cs="Times New Roman"/>
          <w:sz w:val="28"/>
          <w:szCs w:val="28"/>
        </w:rPr>
        <w:t xml:space="preserve"> có </w:t>
      </w:r>
      <w:r w:rsidRPr="00D371E5">
        <w:rPr>
          <w:rFonts w:ascii="Times New Roman" w:hAnsi="Times New Roman" w:cs="Times New Roman"/>
          <w:sz w:val="28"/>
          <w:szCs w:val="28"/>
          <w:lang w:val="vi-VN"/>
        </w:rPr>
        <w:t>đă</w:t>
      </w:r>
      <w:r w:rsidRPr="00D371E5">
        <w:rPr>
          <w:rFonts w:ascii="Times New Roman" w:hAnsi="Times New Roman" w:cs="Times New Roman"/>
          <w:sz w:val="28"/>
          <w:szCs w:val="28"/>
        </w:rPr>
        <w:t>ng kí thành viên)</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Gửi ý kiến đóng góp, </w:t>
      </w:r>
      <w:r w:rsidRPr="00D371E5">
        <w:rPr>
          <w:rFonts w:ascii="Times New Roman" w:hAnsi="Times New Roman" w:cs="Times New Roman"/>
          <w:sz w:val="28"/>
          <w:szCs w:val="28"/>
          <w:lang w:val="vi-VN"/>
        </w:rPr>
        <w:t>đ</w:t>
      </w:r>
      <w:r w:rsidRPr="00D371E5">
        <w:rPr>
          <w:rFonts w:ascii="Times New Roman" w:hAnsi="Times New Roman" w:cs="Times New Roman"/>
          <w:sz w:val="28"/>
          <w:szCs w:val="28"/>
        </w:rPr>
        <w:t>ánh giá nhà trọ</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Tham gia diễn </w:t>
      </w:r>
      <w:r w:rsidRPr="00D371E5">
        <w:rPr>
          <w:rFonts w:ascii="Times New Roman" w:hAnsi="Times New Roman" w:cs="Times New Roman"/>
          <w:sz w:val="28"/>
          <w:szCs w:val="28"/>
          <w:lang w:val="vi-VN"/>
        </w:rPr>
        <w:t>đàn</w:t>
      </w:r>
      <w:r w:rsidRPr="00D371E5">
        <w:rPr>
          <w:rFonts w:ascii="Times New Roman" w:hAnsi="Times New Roman" w:cs="Times New Roman"/>
          <w:sz w:val="28"/>
          <w:szCs w:val="28"/>
        </w:rPr>
        <w:t xml:space="preserve"> </w:t>
      </w:r>
    </w:p>
    <w:p w:rsidR="00503DA7" w:rsidRPr="00D371E5" w:rsidRDefault="00503DA7" w:rsidP="00503DA7">
      <w:pPr>
        <w:pStyle w:val="ListParagraph"/>
        <w:numPr>
          <w:ilvl w:val="0"/>
          <w:numId w:val="19"/>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 xml:space="preserve">sửa </w:t>
      </w:r>
      <w:r w:rsidRPr="00D371E5">
        <w:rPr>
          <w:rFonts w:ascii="Times New Roman" w:hAnsi="Times New Roman" w:cs="Times New Roman"/>
          <w:sz w:val="28"/>
          <w:szCs w:val="28"/>
          <w:lang w:val="vi-VN"/>
        </w:rPr>
        <w:t>đổ</w:t>
      </w:r>
      <w:r w:rsidRPr="00D371E5">
        <w:rPr>
          <w:rFonts w:ascii="Times New Roman" w:hAnsi="Times New Roman" w:cs="Times New Roman"/>
          <w:sz w:val="28"/>
          <w:szCs w:val="28"/>
        </w:rPr>
        <w:t>i thông tin cá nhân</w:t>
      </w:r>
    </w:p>
    <w:p w:rsidR="00503DA7" w:rsidRPr="00D371E5" w:rsidRDefault="00503DA7" w:rsidP="00A5758A">
      <w:pPr>
        <w:pStyle w:val="Heading2"/>
        <w:ind w:firstLine="360"/>
        <w:rPr>
          <w:rFonts w:ascii="Times New Roman" w:hAnsi="Times New Roman" w:cs="Times New Roman"/>
          <w:b w:val="0"/>
          <w:color w:val="auto"/>
          <w:sz w:val="28"/>
          <w:szCs w:val="28"/>
        </w:rPr>
      </w:pPr>
      <w:bookmarkStart w:id="37" w:name="_Toc372110186"/>
      <w:bookmarkStart w:id="38" w:name="_Toc372110697"/>
      <w:bookmarkStart w:id="39" w:name="_Toc372110943"/>
      <w:r w:rsidRPr="00D371E5">
        <w:rPr>
          <w:rFonts w:ascii="Times New Roman" w:hAnsi="Times New Roman" w:cs="Times New Roman"/>
          <w:b w:val="0"/>
          <w:color w:val="auto"/>
          <w:sz w:val="28"/>
          <w:szCs w:val="28"/>
        </w:rPr>
        <w:t>5.7 Luật vận hành</w:t>
      </w:r>
      <w:bookmarkEnd w:id="37"/>
      <w:bookmarkEnd w:id="38"/>
      <w:bookmarkEnd w:id="39"/>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Dùng một framework nào đó để phát triển web.</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Dễ bảo trì, dễ nâng cấp.</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Ít hao tốn tài nguyên hệ thống.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Kĩ năng của người sử dụng: không đòi hỏi có nhiều kĩ năng về tin học, dễ dàng tìm hiểu và sử dụng.</w:t>
      </w:r>
    </w:p>
    <w:p w:rsidR="00503DA7" w:rsidRPr="00D371E5" w:rsidRDefault="00503DA7" w:rsidP="00503DA7">
      <w:pPr>
        <w:pStyle w:val="ListParagraph"/>
        <w:numPr>
          <w:ilvl w:val="0"/>
          <w:numId w:val="14"/>
        </w:numPr>
        <w:spacing w:line="271" w:lineRule="auto"/>
        <w:jc w:val="both"/>
        <w:rPr>
          <w:rFonts w:ascii="Times New Roman" w:hAnsi="Times New Roman" w:cs="Times New Roman"/>
          <w:sz w:val="28"/>
          <w:szCs w:val="28"/>
        </w:rPr>
      </w:pPr>
      <w:r w:rsidRPr="00D371E5">
        <w:rPr>
          <w:rFonts w:ascii="Times New Roman" w:hAnsi="Times New Roman" w:cs="Times New Roman"/>
          <w:sz w:val="28"/>
          <w:szCs w:val="28"/>
        </w:rPr>
        <w:t>Có tài liệu hướng dẫn sử dụng.</w:t>
      </w:r>
    </w:p>
    <w:p w:rsidR="002A1BD8" w:rsidRPr="00D371E5" w:rsidRDefault="002A1BD8" w:rsidP="002A1BD8">
      <w:pPr>
        <w:ind w:left="360"/>
        <w:jc w:val="both"/>
        <w:rPr>
          <w:rFonts w:ascii="Times New Roman" w:hAnsi="Times New Roman" w:cs="Times New Roman"/>
          <w:sz w:val="28"/>
          <w:szCs w:val="28"/>
        </w:rPr>
      </w:pPr>
      <w:r w:rsidRPr="00D371E5">
        <w:rPr>
          <w:rFonts w:ascii="Times New Roman" w:hAnsi="Times New Roman" w:cs="Times New Roman"/>
          <w:sz w:val="28"/>
          <w:szCs w:val="28"/>
        </w:rPr>
        <w:t>Phụ lục A: Các mô hình phân tích</w:t>
      </w:r>
    </w:p>
    <w:p w:rsidR="002A1BD8" w:rsidRPr="00D371E5" w:rsidRDefault="002A1BD8" w:rsidP="002A1BD8">
      <w:pPr>
        <w:ind w:left="360"/>
        <w:jc w:val="both"/>
        <w:rPr>
          <w:rFonts w:ascii="Times New Roman" w:hAnsi="Times New Roman" w:cs="Times New Roman"/>
          <w:sz w:val="28"/>
          <w:szCs w:val="28"/>
        </w:rPr>
      </w:pPr>
      <w:r w:rsidRPr="00D371E5">
        <w:rPr>
          <w:rFonts w:ascii="Times New Roman" w:hAnsi="Times New Roman" w:cs="Times New Roman"/>
          <w:sz w:val="28"/>
          <w:szCs w:val="28"/>
        </w:rPr>
        <w:t>Phụ lục B: TBD – Danh sách sẽ được xác định</w:t>
      </w:r>
    </w:p>
    <w:p w:rsidR="00334614" w:rsidRPr="00D371E5" w:rsidRDefault="00334614" w:rsidP="00334614">
      <w:pPr>
        <w:jc w:val="both"/>
        <w:rPr>
          <w:rFonts w:ascii="Times New Roman" w:hAnsi="Times New Roman" w:cs="Times New Roman"/>
          <w:sz w:val="28"/>
          <w:szCs w:val="28"/>
        </w:rPr>
      </w:pPr>
    </w:p>
    <w:p w:rsidR="00334614" w:rsidRPr="00D371E5" w:rsidRDefault="00334614" w:rsidP="00334614">
      <w:pPr>
        <w:pStyle w:val="ListParagraph"/>
        <w:jc w:val="both"/>
        <w:rPr>
          <w:rFonts w:ascii="Times New Roman" w:hAnsi="Times New Roman" w:cs="Times New Roman"/>
          <w:sz w:val="28"/>
          <w:szCs w:val="28"/>
        </w:rPr>
      </w:pPr>
    </w:p>
    <w:p w:rsidR="00334614" w:rsidRPr="00D371E5" w:rsidRDefault="00334614" w:rsidP="00334614">
      <w:pPr>
        <w:ind w:left="720"/>
        <w:jc w:val="both"/>
        <w:rPr>
          <w:rFonts w:ascii="Times New Roman" w:hAnsi="Times New Roman" w:cs="Times New Roman"/>
          <w:sz w:val="28"/>
          <w:szCs w:val="28"/>
        </w:rPr>
      </w:pPr>
    </w:p>
    <w:sectPr w:rsidR="00334614" w:rsidRPr="00D371E5" w:rsidSect="002A1BD8">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3E5" w:rsidRDefault="002B13E5" w:rsidP="00334614">
      <w:pPr>
        <w:spacing w:after="0" w:line="240" w:lineRule="auto"/>
      </w:pPr>
      <w:r>
        <w:separator/>
      </w:r>
    </w:p>
  </w:endnote>
  <w:endnote w:type="continuationSeparator" w:id="0">
    <w:p w:rsidR="002B13E5" w:rsidRDefault="002B13E5"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alibri Light">
    <w:panose1 w:val="020F0302020204030204"/>
    <w:charset w:val="A3"/>
    <w:family w:val="swiss"/>
    <w:pitch w:val="variable"/>
    <w:sig w:usb0="A00002EF" w:usb1="4000207B"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BD8" w:rsidRPr="002A1BD8" w:rsidRDefault="002A1BD8">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3E5" w:rsidRDefault="002B13E5" w:rsidP="00334614">
      <w:pPr>
        <w:spacing w:after="0" w:line="240" w:lineRule="auto"/>
      </w:pPr>
      <w:r>
        <w:separator/>
      </w:r>
    </w:p>
  </w:footnote>
  <w:footnote w:type="continuationSeparator" w:id="0">
    <w:p w:rsidR="002B13E5" w:rsidRDefault="002B13E5"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A1BD8" w:rsidRDefault="002A1B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542172424"/>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2A1BD8" w:rsidRDefault="002A1B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835374080"/>
        <w:docPartObj>
          <w:docPartGallery w:val="Page Numbers (Top of Page)"/>
          <w:docPartUnique/>
        </w:docPartObj>
      </w:sdtPr>
      <w:sdtEndPr>
        <w:rPr>
          <w:b/>
          <w:i/>
          <w:noProof/>
          <w:sz w:val="24"/>
        </w:rPr>
      </w:sdtEndPr>
      <w:sdtContent>
        <w:r w:rsidRPr="002A1BD8">
          <w:rPr>
            <w:b/>
            <w:i/>
            <w:sz w:val="24"/>
          </w:rPr>
          <w:t>ii</w:t>
        </w:r>
      </w:sdtContent>
    </w:sdt>
  </w:p>
  <w:p w:rsidR="002A1BD8" w:rsidRDefault="002A1BD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1BD8" w:rsidRDefault="002A1BD8"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D371E5">
          <w:rPr>
            <w:noProof/>
          </w:rPr>
          <w:t>10</w:t>
        </w:r>
        <w:r>
          <w:rPr>
            <w:noProof/>
          </w:rPr>
          <w:fldChar w:fldCharType="end"/>
        </w:r>
      </w:sdtContent>
    </w:sdt>
  </w:p>
  <w:p w:rsidR="002A1BD8" w:rsidRDefault="002A1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D8268DE"/>
    <w:multiLevelType w:val="hybridMultilevel"/>
    <w:tmpl w:val="C3C26C4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3611389"/>
    <w:multiLevelType w:val="hybridMultilevel"/>
    <w:tmpl w:val="38F8DB92"/>
    <w:lvl w:ilvl="0" w:tplc="C90696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6707173"/>
    <w:multiLevelType w:val="hybridMultilevel"/>
    <w:tmpl w:val="584CCD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29973060"/>
    <w:multiLevelType w:val="hybridMultilevel"/>
    <w:tmpl w:val="2E745C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9135534"/>
    <w:multiLevelType w:val="hybridMultilevel"/>
    <w:tmpl w:val="9CDE755C"/>
    <w:lvl w:ilvl="0" w:tplc="6CA0D27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7356D4B"/>
    <w:multiLevelType w:val="hybridMultilevel"/>
    <w:tmpl w:val="59801E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137635"/>
    <w:multiLevelType w:val="hybridMultilevel"/>
    <w:tmpl w:val="36466C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7E65E8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01F32DC"/>
    <w:multiLevelType w:val="hybridMultilevel"/>
    <w:tmpl w:val="997247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4"/>
  </w:num>
  <w:num w:numId="3">
    <w:abstractNumId w:val="7"/>
  </w:num>
  <w:num w:numId="4">
    <w:abstractNumId w:val="12"/>
  </w:num>
  <w:num w:numId="5">
    <w:abstractNumId w:val="19"/>
  </w:num>
  <w:num w:numId="6">
    <w:abstractNumId w:val="21"/>
  </w:num>
  <w:num w:numId="7">
    <w:abstractNumId w:val="0"/>
  </w:num>
  <w:num w:numId="8">
    <w:abstractNumId w:val="1"/>
  </w:num>
  <w:num w:numId="9">
    <w:abstractNumId w:val="2"/>
  </w:num>
  <w:num w:numId="10">
    <w:abstractNumId w:val="5"/>
  </w:num>
  <w:num w:numId="11">
    <w:abstractNumId w:val="20"/>
  </w:num>
  <w:num w:numId="12">
    <w:abstractNumId w:val="16"/>
  </w:num>
  <w:num w:numId="13">
    <w:abstractNumId w:val="13"/>
  </w:num>
  <w:num w:numId="14">
    <w:abstractNumId w:val="9"/>
  </w:num>
  <w:num w:numId="15">
    <w:abstractNumId w:val="8"/>
  </w:num>
  <w:num w:numId="16">
    <w:abstractNumId w:val="18"/>
  </w:num>
  <w:num w:numId="17">
    <w:abstractNumId w:val="3"/>
  </w:num>
  <w:num w:numId="18">
    <w:abstractNumId w:val="6"/>
  </w:num>
  <w:num w:numId="19">
    <w:abstractNumId w:val="11"/>
  </w:num>
  <w:num w:numId="20">
    <w:abstractNumId w:val="17"/>
  </w:num>
  <w:num w:numId="21">
    <w:abstractNumId w:val="10"/>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57DAA"/>
    <w:rsid w:val="00062EC1"/>
    <w:rsid w:val="00081B2E"/>
    <w:rsid w:val="000950D5"/>
    <w:rsid w:val="001274F4"/>
    <w:rsid w:val="0013462F"/>
    <w:rsid w:val="00174159"/>
    <w:rsid w:val="001C389B"/>
    <w:rsid w:val="0021474D"/>
    <w:rsid w:val="002325FE"/>
    <w:rsid w:val="00234438"/>
    <w:rsid w:val="002379D2"/>
    <w:rsid w:val="002A1BD8"/>
    <w:rsid w:val="002A7DA2"/>
    <w:rsid w:val="002B13E5"/>
    <w:rsid w:val="002F00D3"/>
    <w:rsid w:val="003343B7"/>
    <w:rsid w:val="00334614"/>
    <w:rsid w:val="003B063A"/>
    <w:rsid w:val="003C1D30"/>
    <w:rsid w:val="003C4D14"/>
    <w:rsid w:val="003D0BB3"/>
    <w:rsid w:val="003D2D7E"/>
    <w:rsid w:val="003D49A7"/>
    <w:rsid w:val="003F032F"/>
    <w:rsid w:val="00440616"/>
    <w:rsid w:val="00460D03"/>
    <w:rsid w:val="004761F8"/>
    <w:rsid w:val="004A6CEE"/>
    <w:rsid w:val="004B23A7"/>
    <w:rsid w:val="004E282E"/>
    <w:rsid w:val="00503DA7"/>
    <w:rsid w:val="00536B69"/>
    <w:rsid w:val="0053783B"/>
    <w:rsid w:val="0055259F"/>
    <w:rsid w:val="005811EE"/>
    <w:rsid w:val="0058130D"/>
    <w:rsid w:val="005B5E01"/>
    <w:rsid w:val="00601A2C"/>
    <w:rsid w:val="00620849"/>
    <w:rsid w:val="006278CA"/>
    <w:rsid w:val="00646D91"/>
    <w:rsid w:val="00647C11"/>
    <w:rsid w:val="006943C0"/>
    <w:rsid w:val="006F2C84"/>
    <w:rsid w:val="006F32F6"/>
    <w:rsid w:val="006F594A"/>
    <w:rsid w:val="007025AE"/>
    <w:rsid w:val="00742E35"/>
    <w:rsid w:val="007561EA"/>
    <w:rsid w:val="007611D6"/>
    <w:rsid w:val="00786798"/>
    <w:rsid w:val="00793D1D"/>
    <w:rsid w:val="00826DF0"/>
    <w:rsid w:val="00856963"/>
    <w:rsid w:val="008739C0"/>
    <w:rsid w:val="00881CF9"/>
    <w:rsid w:val="00887B3E"/>
    <w:rsid w:val="008932CB"/>
    <w:rsid w:val="008A2A95"/>
    <w:rsid w:val="00906399"/>
    <w:rsid w:val="009165AF"/>
    <w:rsid w:val="009A273A"/>
    <w:rsid w:val="009C068B"/>
    <w:rsid w:val="009C1419"/>
    <w:rsid w:val="009C48F2"/>
    <w:rsid w:val="009E5829"/>
    <w:rsid w:val="00A009CE"/>
    <w:rsid w:val="00A16713"/>
    <w:rsid w:val="00A3116C"/>
    <w:rsid w:val="00A31DA1"/>
    <w:rsid w:val="00A5758A"/>
    <w:rsid w:val="00AA4A93"/>
    <w:rsid w:val="00AC2AD0"/>
    <w:rsid w:val="00AF14D0"/>
    <w:rsid w:val="00B47D09"/>
    <w:rsid w:val="00B52543"/>
    <w:rsid w:val="00B97FFB"/>
    <w:rsid w:val="00BF6E8C"/>
    <w:rsid w:val="00C00989"/>
    <w:rsid w:val="00C107B6"/>
    <w:rsid w:val="00C75C01"/>
    <w:rsid w:val="00C906C2"/>
    <w:rsid w:val="00CF34A1"/>
    <w:rsid w:val="00D14361"/>
    <w:rsid w:val="00D371E5"/>
    <w:rsid w:val="00D71B46"/>
    <w:rsid w:val="00DF6466"/>
    <w:rsid w:val="00E24D18"/>
    <w:rsid w:val="00E51716"/>
    <w:rsid w:val="00E65A81"/>
    <w:rsid w:val="00E741CC"/>
    <w:rsid w:val="00E80479"/>
    <w:rsid w:val="00E9200B"/>
    <w:rsid w:val="00EB4A3C"/>
    <w:rsid w:val="00EC7600"/>
    <w:rsid w:val="00F57B42"/>
    <w:rsid w:val="00F623D2"/>
    <w:rsid w:val="00F6571B"/>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D3EEA2F-30B7-42BB-9EA8-CFFF3A13A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1">
    <w:name w:val="Grid Table 4 - Accent 31"/>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 w:type="paragraph" w:styleId="NormalWeb">
    <w:name w:val="Normal (Web)"/>
    <w:basedOn w:val="Normal"/>
    <w:rsid w:val="008A2A9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6B6DAF-E410-4054-A485-3EFA98CE0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15</Pages>
  <Words>2310</Words>
  <Characters>13173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ChiTam</cp:lastModifiedBy>
  <cp:revision>62</cp:revision>
  <cp:lastPrinted>2014-09-04T06:11:00Z</cp:lastPrinted>
  <dcterms:created xsi:type="dcterms:W3CDTF">2014-08-25T13:08:00Z</dcterms:created>
  <dcterms:modified xsi:type="dcterms:W3CDTF">2014-09-04T06:20:00Z</dcterms:modified>
</cp:coreProperties>
</file>