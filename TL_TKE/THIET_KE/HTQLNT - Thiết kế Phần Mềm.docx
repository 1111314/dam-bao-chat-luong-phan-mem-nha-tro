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560C" w:rsidRPr="0050610C" w:rsidRDefault="0050610C" w:rsidP="0050610C">
      <w:pPr>
        <w:jc w:val="right"/>
        <w:rPr>
          <w:rFonts w:ascii="Arial" w:hAnsi="Arial" w:cs="Arial"/>
          <w:b/>
          <w:sz w:val="56"/>
          <w:szCs w:val="28"/>
        </w:rPr>
      </w:pPr>
      <w:r w:rsidRPr="00E101A6">
        <w:rPr>
          <w:rFonts w:ascii="Arial" w:hAnsi="Arial" w:cs="Arial"/>
          <w:b/>
          <w:noProof/>
          <w:sz w:val="56"/>
          <w:szCs w:val="28"/>
          <w:lang w:val="en-US"/>
        </w:rPr>
        <mc:AlternateContent>
          <mc:Choice Requires="wps">
            <w:drawing>
              <wp:anchor distT="0" distB="0" distL="114300" distR="114300" simplePos="0" relativeHeight="251655168" behindDoc="0" locked="0" layoutInCell="1" allowOverlap="1" wp14:anchorId="440FEF77" wp14:editId="32628225">
                <wp:simplePos x="0" y="0"/>
                <wp:positionH relativeFrom="column">
                  <wp:posOffset>23446</wp:posOffset>
                </wp:positionH>
                <wp:positionV relativeFrom="paragraph">
                  <wp:posOffset>-457200</wp:posOffset>
                </wp:positionV>
                <wp:extent cx="5967046" cy="23446"/>
                <wp:effectExtent l="19050" t="19050" r="34290" b="34290"/>
                <wp:wrapNone/>
                <wp:docPr id="1" name="Straight Connector 1"/>
                <wp:cNvGraphicFramePr/>
                <a:graphic xmlns:a="http://schemas.openxmlformats.org/drawingml/2006/main">
                  <a:graphicData uri="http://schemas.microsoft.com/office/word/2010/wordprocessingShape">
                    <wps:wsp>
                      <wps:cNvCnPr/>
                      <wps:spPr>
                        <a:xfrm>
                          <a:off x="0" y="0"/>
                          <a:ext cx="5967046" cy="23446"/>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xmlns:w15="http://schemas.microsoft.com/office/word/2012/wordml">
            <w:pict>
              <v:line w14:anchorId="03B6588E" id="Straight Connector 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1.85pt,-36pt" to="471.7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" strokecolor="black [3200]" strokeweight="2.25pt">
                <v:stroke joinstyle="miter"/>
              </v:line>
            </w:pict>
          </mc:Fallback>
        </mc:AlternateContent>
      </w:r>
      <w:r w:rsidR="00E101A6" w:rsidRPr="00E101A6">
        <w:rPr>
          <w:rFonts w:ascii="Arial" w:hAnsi="Arial" w:cs="Arial"/>
          <w:b/>
          <w:sz w:val="56"/>
          <w:szCs w:val="28"/>
        </w:rPr>
        <w:t>Thiết</w:t>
      </w:r>
      <w:r w:rsidRPr="0050610C">
        <w:rPr>
          <w:rFonts w:ascii="Arial" w:hAnsi="Arial" w:cs="Arial"/>
          <w:b/>
          <w:sz w:val="56"/>
          <w:szCs w:val="28"/>
        </w:rPr>
        <w:t xml:space="preserve"> Kế</w:t>
      </w:r>
      <w:r w:rsidRPr="00E101A6">
        <w:rPr>
          <w:rFonts w:ascii="Arial" w:hAnsi="Arial" w:cs="Arial"/>
          <w:b/>
          <w:sz w:val="56"/>
          <w:szCs w:val="28"/>
        </w:rPr>
        <w:t xml:space="preserve"> Phần Mềm</w:t>
      </w:r>
    </w:p>
    <w:p w:rsidR="0050610C" w:rsidRDefault="0050610C" w:rsidP="0050610C">
      <w:pPr>
        <w:jc w:val="right"/>
        <w:rPr>
          <w:rFonts w:ascii="Arial" w:hAnsi="Arial" w:cs="Arial"/>
          <w:sz w:val="32"/>
          <w:szCs w:val="28"/>
        </w:rPr>
      </w:pPr>
    </w:p>
    <w:p w:rsidR="0050610C" w:rsidRDefault="0050610C" w:rsidP="0050610C">
      <w:pPr>
        <w:jc w:val="right"/>
        <w:rPr>
          <w:rFonts w:ascii="Arial" w:hAnsi="Arial" w:cs="Arial"/>
          <w:sz w:val="32"/>
          <w:szCs w:val="28"/>
        </w:rPr>
      </w:pPr>
      <w:r w:rsidRPr="0050610C">
        <w:rPr>
          <w:rFonts w:ascii="Arial" w:hAnsi="Arial" w:cs="Arial"/>
          <w:sz w:val="32"/>
          <w:szCs w:val="28"/>
        </w:rPr>
        <w:t>Cho</w:t>
      </w:r>
    </w:p>
    <w:p w:rsidR="0050610C" w:rsidRPr="0050610C" w:rsidRDefault="0050610C" w:rsidP="0050610C">
      <w:pPr>
        <w:jc w:val="right"/>
        <w:rPr>
          <w:rFonts w:ascii="Arial" w:hAnsi="Arial" w:cs="Arial"/>
          <w:sz w:val="32"/>
          <w:szCs w:val="28"/>
        </w:rPr>
      </w:pPr>
    </w:p>
    <w:p w:rsidR="0050610C" w:rsidRPr="00F409FA" w:rsidRDefault="0050610C" w:rsidP="0050610C">
      <w:pPr>
        <w:jc w:val="right"/>
        <w:rPr>
          <w:rFonts w:ascii="Arial" w:hAnsi="Arial" w:cs="Arial"/>
          <w:b/>
          <w:sz w:val="56"/>
          <w:szCs w:val="28"/>
          <w:lang w:val="en-US"/>
        </w:rPr>
      </w:pPr>
      <w:r w:rsidRPr="0050610C">
        <w:rPr>
          <w:rFonts w:ascii="Arial" w:hAnsi="Arial" w:cs="Arial"/>
          <w:b/>
          <w:sz w:val="56"/>
          <w:szCs w:val="28"/>
        </w:rPr>
        <w:t xml:space="preserve">Hệ thống </w:t>
      </w:r>
      <w:r w:rsidR="00F409FA">
        <w:rPr>
          <w:rFonts w:ascii="Arial" w:hAnsi="Arial" w:cs="Arial"/>
          <w:b/>
          <w:sz w:val="56"/>
          <w:szCs w:val="28"/>
          <w:lang w:val="en-US"/>
        </w:rPr>
        <w:t>quản lý nhà trọ</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b/>
          <w:sz w:val="28"/>
          <w:szCs w:val="28"/>
        </w:rPr>
      </w:pPr>
      <w:r w:rsidRPr="0050610C">
        <w:rPr>
          <w:rFonts w:ascii="Arial" w:hAnsi="Arial" w:cs="Arial"/>
          <w:b/>
          <w:sz w:val="28"/>
          <w:szCs w:val="28"/>
        </w:rPr>
        <w:t>Phiên bả</w:t>
      </w:r>
      <w:r w:rsidR="00CC2BC5">
        <w:rPr>
          <w:rFonts w:ascii="Arial" w:hAnsi="Arial" w:cs="Arial"/>
          <w:b/>
          <w:sz w:val="28"/>
          <w:szCs w:val="28"/>
        </w:rPr>
        <w:t>n 1.2</w:t>
      </w:r>
      <w:r w:rsidRPr="0050610C">
        <w:rPr>
          <w:rFonts w:ascii="Arial" w:hAnsi="Arial" w:cs="Arial"/>
          <w:b/>
          <w:sz w:val="28"/>
          <w:szCs w:val="28"/>
        </w:rPr>
        <w:t xml:space="preserve"> được phê chuẩn</w:t>
      </w:r>
    </w:p>
    <w:p w:rsid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p>
    <w:p w:rsidR="0050610C" w:rsidRPr="0050610C" w:rsidRDefault="0050610C" w:rsidP="0050610C">
      <w:pPr>
        <w:jc w:val="right"/>
        <w:rPr>
          <w:rFonts w:ascii="Arial" w:hAnsi="Arial" w:cs="Arial"/>
          <w:b/>
          <w:sz w:val="28"/>
          <w:szCs w:val="28"/>
        </w:rPr>
      </w:pPr>
      <w:r w:rsidRPr="0050610C">
        <w:rPr>
          <w:rFonts w:ascii="Arial" w:hAnsi="Arial" w:cs="Arial"/>
          <w:b/>
          <w:sz w:val="28"/>
          <w:szCs w:val="28"/>
        </w:rPr>
        <w:t>Được chuẩn bị bởi</w:t>
      </w:r>
    </w:p>
    <w:p w:rsidR="0050610C" w:rsidRDefault="0050610C" w:rsidP="00C22E3D">
      <w:pPr>
        <w:jc w:val="center"/>
        <w:rPr>
          <w:rFonts w:ascii="Arial" w:hAnsi="Arial" w:cs="Arial"/>
          <w:sz w:val="28"/>
          <w:szCs w:val="28"/>
        </w:rPr>
      </w:pPr>
      <w:r>
        <w:rPr>
          <w:rFonts w:ascii="Arial" w:hAnsi="Arial" w:cs="Arial"/>
          <w:sz w:val="28"/>
          <w:szCs w:val="28"/>
        </w:rPr>
        <w:t>Nguyễn Chí Tâm</w:t>
      </w:r>
      <w:r>
        <w:rPr>
          <w:rFonts w:ascii="Arial" w:hAnsi="Arial" w:cs="Arial"/>
          <w:sz w:val="28"/>
          <w:szCs w:val="28"/>
        </w:rPr>
        <w:tab/>
      </w:r>
      <w:r>
        <w:rPr>
          <w:rFonts w:ascii="Arial" w:hAnsi="Arial" w:cs="Arial"/>
          <w:sz w:val="28"/>
          <w:szCs w:val="28"/>
        </w:rPr>
        <w:tab/>
        <w:t>MSSV 1111334</w:t>
      </w:r>
    </w:p>
    <w:p w:rsidR="0050610C" w:rsidRDefault="0050610C" w:rsidP="00C22E3D">
      <w:pPr>
        <w:jc w:val="center"/>
        <w:rPr>
          <w:rFonts w:ascii="Arial" w:hAnsi="Arial" w:cs="Arial"/>
          <w:sz w:val="28"/>
          <w:szCs w:val="28"/>
        </w:rPr>
      </w:pPr>
      <w:r>
        <w:rPr>
          <w:rFonts w:ascii="Arial" w:hAnsi="Arial" w:cs="Arial"/>
          <w:sz w:val="28"/>
          <w:szCs w:val="28"/>
        </w:rPr>
        <w:t>Nguyễn Hoài Nam</w:t>
      </w:r>
      <w:r>
        <w:rPr>
          <w:rFonts w:ascii="Arial" w:hAnsi="Arial" w:cs="Arial"/>
          <w:sz w:val="28"/>
          <w:szCs w:val="28"/>
        </w:rPr>
        <w:tab/>
        <w:t>MSSV 1111314</w:t>
      </w:r>
    </w:p>
    <w:p w:rsidR="0050610C" w:rsidRDefault="0050610C" w:rsidP="00C22E3D">
      <w:pPr>
        <w:jc w:val="center"/>
        <w:rPr>
          <w:rFonts w:ascii="Arial" w:hAnsi="Arial" w:cs="Arial"/>
          <w:sz w:val="28"/>
          <w:szCs w:val="28"/>
        </w:rPr>
      </w:pPr>
      <w:r>
        <w:rPr>
          <w:rFonts w:ascii="Arial" w:hAnsi="Arial" w:cs="Arial"/>
          <w:sz w:val="28"/>
          <w:szCs w:val="28"/>
        </w:rPr>
        <w:t>Nguyễn Quí Nghĩa</w:t>
      </w:r>
      <w:r>
        <w:rPr>
          <w:rFonts w:ascii="Arial" w:hAnsi="Arial" w:cs="Arial"/>
          <w:sz w:val="28"/>
          <w:szCs w:val="28"/>
        </w:rPr>
        <w:tab/>
        <w:t>MSSV 1111316</w:t>
      </w:r>
    </w:p>
    <w:p w:rsidR="0050610C" w:rsidRDefault="0050610C" w:rsidP="00C22E3D">
      <w:pPr>
        <w:jc w:val="center"/>
        <w:rPr>
          <w:rFonts w:ascii="Arial" w:hAnsi="Arial" w:cs="Arial"/>
          <w:sz w:val="28"/>
          <w:szCs w:val="28"/>
          <w:lang w:val="en-US"/>
        </w:rPr>
      </w:pPr>
      <w:r>
        <w:rPr>
          <w:rFonts w:ascii="Arial" w:hAnsi="Arial" w:cs="Arial"/>
          <w:sz w:val="28"/>
          <w:szCs w:val="28"/>
        </w:rPr>
        <w:t>Quách Hoàng Phúc</w:t>
      </w:r>
      <w:r>
        <w:rPr>
          <w:rFonts w:ascii="Arial" w:hAnsi="Arial" w:cs="Arial"/>
          <w:sz w:val="28"/>
          <w:szCs w:val="28"/>
        </w:rPr>
        <w:tab/>
        <w:t>MSSV 1111326</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Văn Tùng</w:t>
      </w:r>
      <w:r w:rsidR="00866A54">
        <w:rPr>
          <w:rFonts w:ascii="Arial" w:hAnsi="Arial" w:cs="Arial"/>
          <w:sz w:val="28"/>
          <w:szCs w:val="28"/>
          <w:lang w:val="en-US"/>
        </w:rPr>
        <w:t xml:space="preserve"> </w:t>
      </w:r>
      <w:r w:rsidR="00760A6F">
        <w:rPr>
          <w:rFonts w:ascii="Arial" w:hAnsi="Arial" w:cs="Arial"/>
          <w:sz w:val="28"/>
          <w:szCs w:val="28"/>
          <w:lang w:val="en-US"/>
        </w:rPr>
        <w:tab/>
      </w:r>
      <w:r w:rsidR="00760A6F">
        <w:rPr>
          <w:rFonts w:ascii="Arial" w:hAnsi="Arial" w:cs="Arial"/>
          <w:sz w:val="28"/>
          <w:szCs w:val="28"/>
          <w:lang w:val="en-US"/>
        </w:rPr>
        <w:tab/>
        <w:t xml:space="preserve"> </w:t>
      </w:r>
      <w:r w:rsidR="00866A54" w:rsidRPr="00760A6F">
        <w:rPr>
          <w:rFonts w:ascii="Arial" w:hAnsi="Arial" w:cs="Arial"/>
          <w:sz w:val="28"/>
          <w:szCs w:val="28"/>
        </w:rPr>
        <w:t>MSSV</w:t>
      </w:r>
      <w:r w:rsidR="00866A54">
        <w:rPr>
          <w:rFonts w:ascii="Arial" w:hAnsi="Arial" w:cs="Arial"/>
          <w:sz w:val="28"/>
          <w:szCs w:val="28"/>
          <w:lang w:val="en-US"/>
        </w:rPr>
        <w:t xml:space="preserve"> 1111364</w:t>
      </w:r>
    </w:p>
    <w:p w:rsidR="00C22E3D" w:rsidRDefault="00C22E3D" w:rsidP="00C22E3D">
      <w:pPr>
        <w:rPr>
          <w:rFonts w:ascii="Arial" w:hAnsi="Arial" w:cs="Arial"/>
          <w:sz w:val="28"/>
          <w:szCs w:val="28"/>
          <w:lang w:val="en-US"/>
        </w:rPr>
      </w:pPr>
      <w:r>
        <w:rPr>
          <w:rFonts w:ascii="Arial" w:hAnsi="Arial" w:cs="Arial"/>
          <w:sz w:val="28"/>
          <w:szCs w:val="28"/>
          <w:lang w:val="en-US"/>
        </w:rPr>
        <w:t xml:space="preserve"> </w:t>
      </w:r>
      <w:r>
        <w:rPr>
          <w:rFonts w:ascii="Arial" w:hAnsi="Arial" w:cs="Arial"/>
          <w:sz w:val="28"/>
          <w:szCs w:val="28"/>
          <w:lang w:val="en-US"/>
        </w:rPr>
        <w:tab/>
      </w:r>
      <w:r>
        <w:rPr>
          <w:rFonts w:ascii="Arial" w:hAnsi="Arial" w:cs="Arial"/>
          <w:sz w:val="28"/>
          <w:szCs w:val="28"/>
          <w:lang w:val="en-US"/>
        </w:rPr>
        <w:tab/>
      </w:r>
      <w:r>
        <w:rPr>
          <w:rFonts w:ascii="Arial" w:hAnsi="Arial" w:cs="Arial"/>
          <w:sz w:val="28"/>
          <w:szCs w:val="28"/>
          <w:lang w:val="en-US"/>
        </w:rPr>
        <w:tab/>
        <w:t xml:space="preserve"> </w:t>
      </w:r>
      <w:r w:rsidR="008A73DD">
        <w:rPr>
          <w:rFonts w:ascii="Arial" w:hAnsi="Arial" w:cs="Arial"/>
          <w:sz w:val="28"/>
          <w:szCs w:val="28"/>
          <w:lang w:val="en-US"/>
        </w:rPr>
        <w:t>Võ Văn Hiệp</w:t>
      </w:r>
      <w:r w:rsidR="0072411B">
        <w:rPr>
          <w:rFonts w:ascii="Arial" w:hAnsi="Arial" w:cs="Arial"/>
          <w:sz w:val="28"/>
          <w:szCs w:val="28"/>
          <w:lang w:val="en-US"/>
        </w:rPr>
        <w:t xml:space="preserve"> </w:t>
      </w:r>
      <w:r w:rsidR="00760A6F">
        <w:rPr>
          <w:rFonts w:ascii="Arial" w:hAnsi="Arial" w:cs="Arial"/>
          <w:sz w:val="28"/>
          <w:szCs w:val="28"/>
          <w:lang w:val="en-US"/>
        </w:rPr>
        <w:tab/>
      </w:r>
      <w:r w:rsidR="00760A6F">
        <w:rPr>
          <w:rFonts w:ascii="Arial" w:hAnsi="Arial" w:cs="Arial"/>
          <w:sz w:val="28"/>
          <w:szCs w:val="28"/>
          <w:lang w:val="en-US"/>
        </w:rPr>
        <w:tab/>
        <w:t xml:space="preserve"> </w:t>
      </w:r>
      <w:r w:rsidR="0072411B">
        <w:rPr>
          <w:rFonts w:ascii="Arial" w:hAnsi="Arial" w:cs="Arial"/>
          <w:sz w:val="28"/>
          <w:szCs w:val="28"/>
          <w:lang w:val="en-US"/>
        </w:rPr>
        <w:t>MSSV 1111289</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Nguyễn Phương Ghi</w:t>
      </w:r>
      <w:r w:rsidR="00A61C16">
        <w:rPr>
          <w:rFonts w:ascii="Arial" w:hAnsi="Arial" w:cs="Arial"/>
          <w:sz w:val="28"/>
          <w:szCs w:val="28"/>
          <w:lang w:val="en-US"/>
        </w:rPr>
        <w:t xml:space="preserve"> </w:t>
      </w:r>
      <w:r w:rsidR="00760A6F">
        <w:rPr>
          <w:rFonts w:ascii="Arial" w:hAnsi="Arial" w:cs="Arial"/>
          <w:sz w:val="28"/>
          <w:szCs w:val="28"/>
          <w:lang w:val="en-US"/>
        </w:rPr>
        <w:tab/>
        <w:t xml:space="preserve"> </w:t>
      </w:r>
      <w:r w:rsidR="00F80210">
        <w:rPr>
          <w:rFonts w:ascii="Arial" w:hAnsi="Arial" w:cs="Arial"/>
          <w:sz w:val="28"/>
          <w:szCs w:val="28"/>
          <w:lang w:val="en-US"/>
        </w:rPr>
        <w:t xml:space="preserve">MSSV </w:t>
      </w:r>
      <w:r w:rsidR="00A61C16">
        <w:rPr>
          <w:rFonts w:ascii="Arial" w:hAnsi="Arial" w:cs="Arial"/>
          <w:sz w:val="28"/>
          <w:szCs w:val="28"/>
          <w:lang w:val="en-US"/>
        </w:rPr>
        <w:t>1111284</w:t>
      </w:r>
    </w:p>
    <w:p w:rsidR="008A73DD"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Huỳnh Mai Hoàng Huy</w:t>
      </w:r>
      <w:r w:rsidR="007525EC">
        <w:rPr>
          <w:rFonts w:ascii="Arial" w:hAnsi="Arial" w:cs="Arial"/>
          <w:sz w:val="28"/>
          <w:szCs w:val="28"/>
          <w:lang w:val="en-US"/>
        </w:rPr>
        <w:t xml:space="preserve"> </w:t>
      </w:r>
      <w:r w:rsidR="005E3C4A">
        <w:rPr>
          <w:rFonts w:ascii="Arial" w:hAnsi="Arial" w:cs="Arial"/>
          <w:sz w:val="28"/>
          <w:szCs w:val="28"/>
          <w:lang w:val="en-US"/>
        </w:rPr>
        <w:t xml:space="preserve">MSSV </w:t>
      </w:r>
      <w:r w:rsidR="007525EC">
        <w:rPr>
          <w:rFonts w:ascii="Arial" w:hAnsi="Arial" w:cs="Arial"/>
          <w:sz w:val="28"/>
          <w:szCs w:val="28"/>
          <w:lang w:val="en-US"/>
        </w:rPr>
        <w:t>1111296</w:t>
      </w:r>
    </w:p>
    <w:p w:rsidR="0050610C" w:rsidRPr="00D078E7" w:rsidRDefault="00C22E3D" w:rsidP="00C22E3D">
      <w:pPr>
        <w:ind w:left="1440" w:firstLine="720"/>
        <w:rPr>
          <w:rFonts w:ascii="Arial" w:hAnsi="Arial" w:cs="Arial"/>
          <w:sz w:val="28"/>
          <w:szCs w:val="28"/>
          <w:lang w:val="en-US"/>
        </w:rPr>
      </w:pPr>
      <w:r>
        <w:rPr>
          <w:rFonts w:ascii="Arial" w:hAnsi="Arial" w:cs="Arial"/>
          <w:sz w:val="28"/>
          <w:szCs w:val="28"/>
          <w:lang w:val="en-US"/>
        </w:rPr>
        <w:t xml:space="preserve"> </w:t>
      </w:r>
      <w:r w:rsidR="008A73DD">
        <w:rPr>
          <w:rFonts w:ascii="Arial" w:hAnsi="Arial" w:cs="Arial"/>
          <w:sz w:val="28"/>
          <w:szCs w:val="28"/>
          <w:lang w:val="en-US"/>
        </w:rPr>
        <w:t>Trần Duy Lâm</w:t>
      </w:r>
      <w:r w:rsidR="00760A6F">
        <w:rPr>
          <w:rFonts w:ascii="Arial" w:hAnsi="Arial" w:cs="Arial"/>
          <w:sz w:val="28"/>
          <w:szCs w:val="28"/>
          <w:lang w:val="en-US"/>
        </w:rPr>
        <w:tab/>
      </w:r>
      <w:r w:rsidR="00760A6F">
        <w:rPr>
          <w:rFonts w:ascii="Arial" w:hAnsi="Arial" w:cs="Arial"/>
          <w:sz w:val="28"/>
          <w:szCs w:val="28"/>
          <w:lang w:val="en-US"/>
        </w:rPr>
        <w:tab/>
      </w:r>
      <w:r w:rsidR="001F69B5">
        <w:rPr>
          <w:rFonts w:ascii="Arial" w:hAnsi="Arial" w:cs="Arial"/>
          <w:sz w:val="28"/>
          <w:szCs w:val="28"/>
          <w:lang w:val="en-US"/>
        </w:rPr>
        <w:t xml:space="preserve"> MSSV 1111305</w:t>
      </w:r>
    </w:p>
    <w:p w:rsidR="0050610C" w:rsidRPr="00A07E3F" w:rsidRDefault="0050610C" w:rsidP="0050610C">
      <w:pPr>
        <w:jc w:val="right"/>
        <w:rPr>
          <w:rFonts w:ascii="Arial" w:hAnsi="Arial" w:cs="Arial"/>
          <w:sz w:val="28"/>
          <w:szCs w:val="28"/>
          <w:lang w:val="en-US"/>
        </w:rPr>
      </w:pPr>
      <w:r>
        <w:rPr>
          <w:rFonts w:ascii="Arial" w:hAnsi="Arial" w:cs="Arial"/>
          <w:sz w:val="28"/>
          <w:szCs w:val="28"/>
        </w:rPr>
        <w:t xml:space="preserve">Nhóm </w:t>
      </w:r>
      <w:r w:rsidR="00A07E3F">
        <w:rPr>
          <w:rFonts w:ascii="Arial" w:hAnsi="Arial" w:cs="Arial"/>
          <w:sz w:val="28"/>
          <w:szCs w:val="28"/>
          <w:lang w:val="en-US"/>
        </w:rPr>
        <w:t>2</w:t>
      </w:r>
    </w:p>
    <w:p w:rsidR="0050610C" w:rsidRDefault="0050610C" w:rsidP="0050610C">
      <w:pPr>
        <w:jc w:val="right"/>
        <w:rPr>
          <w:rFonts w:ascii="Arial" w:hAnsi="Arial" w:cs="Arial"/>
          <w:sz w:val="28"/>
          <w:szCs w:val="28"/>
        </w:rPr>
      </w:pPr>
    </w:p>
    <w:p w:rsidR="0050610C" w:rsidRDefault="0050610C" w:rsidP="0050610C">
      <w:pPr>
        <w:jc w:val="right"/>
        <w:rPr>
          <w:rFonts w:ascii="Arial" w:hAnsi="Arial" w:cs="Arial"/>
          <w:sz w:val="28"/>
          <w:szCs w:val="28"/>
        </w:rPr>
      </w:pPr>
    </w:p>
    <w:p w:rsidR="0050610C" w:rsidRDefault="00E43A31" w:rsidP="0050610C">
      <w:pPr>
        <w:jc w:val="right"/>
        <w:rPr>
          <w:rFonts w:ascii="Arial" w:hAnsi="Arial" w:cs="Arial"/>
          <w:sz w:val="28"/>
          <w:szCs w:val="28"/>
        </w:rPr>
      </w:pPr>
      <w:r>
        <w:rPr>
          <w:rFonts w:ascii="Arial" w:hAnsi="Arial" w:cs="Arial"/>
          <w:sz w:val="28"/>
          <w:szCs w:val="28"/>
          <w:lang w:val="en-US"/>
        </w:rPr>
        <w:t>21</w:t>
      </w:r>
      <w:bookmarkStart w:id="0" w:name="_GoBack"/>
      <w:bookmarkEnd w:id="0"/>
      <w:r w:rsidR="0050610C">
        <w:rPr>
          <w:rFonts w:ascii="Arial" w:hAnsi="Arial" w:cs="Arial"/>
          <w:sz w:val="28"/>
          <w:szCs w:val="28"/>
        </w:rPr>
        <w:t>/09/2014</w:t>
      </w:r>
    </w:p>
    <w:p w:rsidR="0050610C" w:rsidRDefault="0050610C">
      <w:pPr>
        <w:rPr>
          <w:rFonts w:ascii="Arial" w:hAnsi="Arial" w:cs="Arial"/>
          <w:sz w:val="28"/>
          <w:szCs w:val="28"/>
        </w:rPr>
        <w:sectPr w:rsidR="0050610C">
          <w:pgSz w:w="12240" w:h="15840"/>
          <w:pgMar w:top="1440" w:right="1440" w:bottom="1440" w:left="1440" w:header="720" w:footer="720" w:gutter="0"/>
          <w:cols w:space="720"/>
          <w:docGrid w:linePitch="360"/>
        </w:sectPr>
      </w:pPr>
      <w:r>
        <w:rPr>
          <w:rFonts w:ascii="Arial" w:hAnsi="Arial" w:cs="Arial"/>
          <w:sz w:val="28"/>
          <w:szCs w:val="28"/>
        </w:rPr>
        <w:lastRenderedPageBreak/>
        <w:br w:type="page"/>
      </w:r>
    </w:p>
    <w:customXmlInsRangeStart w:id="1" w:author="theirs" w:date="2014-09-10T22:51:00Z"/>
    <w:bookmarkStart w:id="2" w:name="_Toc398323420" w:displacedByCustomXml="next"/>
    <w:sdt>
      <w:sdtPr>
        <w:rPr>
          <w:rFonts w:asciiTheme="minorHAnsi" w:eastAsiaTheme="minorHAnsi" w:hAnsiTheme="minorHAnsi" w:cstheme="minorBidi"/>
          <w:color w:val="auto"/>
          <w:sz w:val="22"/>
          <w:szCs w:val="22"/>
        </w:rPr>
        <w:id w:val="-2025771046"/>
        <w:docPartObj>
          <w:docPartGallery w:val="Table of Contents"/>
          <w:docPartUnique/>
        </w:docPartObj>
      </w:sdtPr>
      <w:sdtEndPr>
        <w:rPr>
          <w:b/>
          <w:bCs/>
          <w:noProof/>
        </w:rPr>
      </w:sdtEndPr>
      <w:sdtContent>
        <w:customXmlInsRangeEnd w:id="1"/>
        <w:p w:rsidR="0050610C" w:rsidRPr="00ED67D6" w:rsidRDefault="0050610C">
          <w:pPr>
            <w:pStyle w:val="TOCHeading"/>
            <w:outlineLvl w:val="0"/>
            <w:rPr>
              <w:sz w:val="36"/>
              <w:rPrChange w:id="3" w:author="theirs" w:date="2014-09-10T22:51:00Z">
                <w:rPr>
                  <w:rFonts w:ascii="Arial" w:hAnsi="Arial" w:cs="Arial"/>
                  <w:sz w:val="28"/>
                  <w:szCs w:val="28"/>
                </w:rPr>
              </w:rPrChange>
            </w:rPr>
            <w:pPrChange w:id="4" w:author="theirs" w:date="2014-09-10T22:51:00Z">
              <w:pPr/>
            </w:pPrChange>
          </w:pPr>
          <w:r w:rsidRPr="00ED67D6">
            <w:rPr>
              <w:sz w:val="36"/>
              <w:rPrChange w:id="5" w:author="theirs" w:date="2014-09-10T22:51:00Z">
                <w:rPr>
                  <w:rFonts w:ascii="Arial" w:hAnsi="Arial" w:cs="Arial"/>
                  <w:sz w:val="28"/>
                  <w:szCs w:val="28"/>
                </w:rPr>
              </w:rPrChange>
            </w:rPr>
            <w:t>Mục lục</w:t>
          </w:r>
        </w:p>
        <w:bookmarkEnd w:id="2" w:displacedByCustomXml="next"/>
        <w:customXmlInsRangeStart w:id="6" w:author="theirs" w:date="2014-09-10T22:51:00Z"/>
      </w:sdtContent>
    </w:sdt>
    <w:customXmlInsRangeEnd w:id="6"/>
    <w:p w:rsidR="0050610C" w:rsidRPr="00252A54" w:rsidRDefault="00D276D1" w:rsidP="00252A54">
      <w:pPr>
        <w:pStyle w:val="Heading1"/>
        <w:rPr>
          <w:ins w:id="7" w:author="theirs" w:date="2014-09-10T22:51:00Z"/>
          <w:rFonts w:ascii="Arial" w:hAnsi="Arial" w:cs="Arial"/>
          <w:b/>
          <w:color w:val="auto"/>
          <w:szCs w:val="28"/>
        </w:rPr>
      </w:pPr>
      <w:bookmarkStart w:id="8" w:name="_Toc398323421"/>
      <w:r w:rsidRPr="00ED3675">
        <w:rPr>
          <w:rFonts w:ascii="Arial" w:hAnsi="Arial" w:cs="Arial"/>
          <w:b/>
          <w:color w:val="FF0000"/>
          <w:szCs w:val="28"/>
          <w:lang w:val="en-US"/>
        </w:rPr>
        <w:t>T</w:t>
      </w:r>
      <w:ins w:id="9" w:author="theirs" w:date="2014-09-10T22:51:00Z">
        <w:r w:rsidR="0050610C" w:rsidRPr="00252A54">
          <w:rPr>
            <w:rFonts w:ascii="Arial" w:hAnsi="Arial" w:cs="Arial"/>
            <w:b/>
            <w:color w:val="auto"/>
            <w:szCs w:val="28"/>
          </w:rPr>
          <w:t>heo dõi phiên bản</w:t>
        </w:r>
        <w:bookmarkEnd w:id="8"/>
      </w:ins>
    </w:p>
    <w:p w:rsidR="0050610C" w:rsidRDefault="0050610C">
      <w:pPr>
        <w:rPr>
          <w:del w:id="10" w:author="theirs" w:date="2014-09-10T22:51:00Z"/>
          <w:rFonts w:ascii="Arial" w:hAnsi="Arial" w:cs="Arial"/>
          <w:sz w:val="28"/>
          <w:szCs w:val="28"/>
        </w:rPr>
      </w:pPr>
      <w:del w:id="11" w:author="theirs" w:date="2014-09-10T22:51:00Z">
        <w:r>
          <w:rPr>
            <w:rFonts w:ascii="Arial" w:hAnsi="Arial" w:cs="Arial"/>
            <w:sz w:val="28"/>
            <w:szCs w:val="28"/>
          </w:rPr>
          <w:br w:type="page"/>
        </w:r>
      </w:del>
    </w:p>
    <w:p w:rsidR="0050610C" w:rsidRPr="00252A54" w:rsidRDefault="0050610C" w:rsidP="0050610C">
      <w:pPr>
        <w:rPr>
          <w:rPrChange w:id="12" w:author="theirs" w:date="2014-09-10T22:51:00Z">
            <w:rPr>
              <w:rFonts w:ascii="Arial" w:hAnsi="Arial" w:cs="Arial"/>
              <w:b/>
              <w:sz w:val="32"/>
              <w:szCs w:val="28"/>
            </w:rPr>
          </w:rPrChange>
        </w:rPr>
      </w:pPr>
      <w:del w:id="13" w:author="theirs" w:date="2014-09-10T22:51:00Z">
        <w:r w:rsidRPr="0050610C">
          <w:rPr>
            <w:rFonts w:ascii="Arial" w:hAnsi="Arial" w:cs="Arial"/>
            <w:b/>
            <w:sz w:val="32"/>
            <w:szCs w:val="28"/>
          </w:rPr>
          <w:lastRenderedPageBreak/>
          <w:delText>Theo dõi phiên bản</w:delText>
        </w:r>
      </w:del>
    </w:p>
    <w:tbl>
      <w:tblPr>
        <w:tblStyle w:val="GridTable4"/>
        <w:tblW w:w="0" w:type="auto"/>
        <w:tblLook w:val="04A0" w:firstRow="1" w:lastRow="0" w:firstColumn="1" w:lastColumn="0" w:noHBand="0" w:noVBand="1"/>
      </w:tblPr>
      <w:tblGrid>
        <w:gridCol w:w="2245"/>
        <w:gridCol w:w="1890"/>
        <w:gridCol w:w="2877"/>
        <w:gridCol w:w="2338"/>
      </w:tblGrid>
      <w:tr w:rsidR="0050610C" w:rsidTr="00EA7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877" w:type="dxa"/>
          </w:tcPr>
          <w:p w:rsid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b w:val="0"/>
                <w:sz w:val="32"/>
                <w:szCs w:val="28"/>
              </w:rPr>
            </w:pPr>
          </w:p>
        </w:tc>
        <w:tc>
          <w:tcPr>
            <w:tcW w:w="2338" w:type="dxa"/>
          </w:tcPr>
          <w:p w:rsidR="0050610C" w:rsidRPr="0050610C" w:rsidRDefault="0050610C" w:rsidP="0050610C">
            <w:pPr>
              <w:cnfStyle w:val="100000000000" w:firstRow="1" w:lastRow="0" w:firstColumn="0" w:lastColumn="0" w:oddVBand="0" w:evenVBand="0" w:oddHBand="0" w:evenHBand="0" w:firstRowFirstColumn="0" w:firstRowLastColumn="0" w:lastRowFirstColumn="0" w:lastRowLastColumn="0"/>
              <w:rPr>
                <w:rFonts w:ascii="Arial" w:hAnsi="Arial" w:cs="Arial"/>
                <w:sz w:val="32"/>
                <w:szCs w:val="28"/>
              </w:rPr>
            </w:pPr>
          </w:p>
        </w:tc>
      </w:tr>
      <w:tr w:rsidR="0050610C"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50610C" w:rsidRPr="00A75C04" w:rsidRDefault="0050610C" w:rsidP="0050610C">
            <w:pPr>
              <w:rPr>
                <w:rFonts w:ascii="Arial" w:hAnsi="Arial" w:cs="Arial"/>
                <w:sz w:val="32"/>
                <w:szCs w:val="28"/>
              </w:rPr>
            </w:pPr>
          </w:p>
        </w:tc>
        <w:tc>
          <w:tcPr>
            <w:tcW w:w="1890"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50610C" w:rsidRPr="00A75C04" w:rsidRDefault="0050610C"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r w:rsidR="0050610C" w:rsidTr="00EA762D">
        <w:tc>
          <w:tcPr>
            <w:cnfStyle w:val="001000000000" w:firstRow="0" w:lastRow="0" w:firstColumn="1" w:lastColumn="0" w:oddVBand="0" w:evenVBand="0" w:oddHBand="0" w:evenHBand="0" w:firstRowFirstColumn="0" w:firstRowLastColumn="0" w:lastRowFirstColumn="0" w:lastRowLastColumn="0"/>
            <w:tcW w:w="2245" w:type="dxa"/>
          </w:tcPr>
          <w:p w:rsidR="0050610C" w:rsidRDefault="0050610C" w:rsidP="0050610C">
            <w:pPr>
              <w:rPr>
                <w:rFonts w:ascii="Arial" w:hAnsi="Arial" w:cs="Arial"/>
                <w:b w:val="0"/>
                <w:sz w:val="32"/>
                <w:szCs w:val="28"/>
              </w:rPr>
            </w:pPr>
          </w:p>
        </w:tc>
        <w:tc>
          <w:tcPr>
            <w:tcW w:w="1890"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877"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c>
          <w:tcPr>
            <w:tcW w:w="2338" w:type="dxa"/>
          </w:tcPr>
          <w:p w:rsidR="0050610C" w:rsidRPr="00BE415B" w:rsidRDefault="0050610C" w:rsidP="0050610C">
            <w:pPr>
              <w:cnfStyle w:val="000000000000" w:firstRow="0" w:lastRow="0" w:firstColumn="0" w:lastColumn="0" w:oddVBand="0" w:evenVBand="0" w:oddHBand="0" w:evenHBand="0" w:firstRowFirstColumn="0" w:firstRowLastColumn="0" w:lastRowFirstColumn="0" w:lastRowLastColumn="0"/>
              <w:rPr>
                <w:rFonts w:ascii="Arial" w:hAnsi="Arial" w:cs="Arial"/>
                <w:sz w:val="32"/>
                <w:szCs w:val="28"/>
              </w:rPr>
            </w:pPr>
          </w:p>
        </w:tc>
      </w:tr>
      <w:tr w:rsidR="00CC2BC5" w:rsidTr="00EA7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C2BC5" w:rsidRPr="00A75C04" w:rsidRDefault="00CC2BC5" w:rsidP="0050610C">
            <w:pPr>
              <w:rPr>
                <w:rFonts w:ascii="Arial" w:hAnsi="Arial" w:cs="Arial"/>
                <w:sz w:val="32"/>
                <w:szCs w:val="28"/>
              </w:rPr>
            </w:pPr>
          </w:p>
        </w:tc>
        <w:tc>
          <w:tcPr>
            <w:tcW w:w="1890"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877"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c>
          <w:tcPr>
            <w:tcW w:w="2338" w:type="dxa"/>
          </w:tcPr>
          <w:p w:rsidR="00CC2BC5" w:rsidRDefault="00CC2BC5" w:rsidP="0050610C">
            <w:pPr>
              <w:cnfStyle w:val="000000100000" w:firstRow="0" w:lastRow="0" w:firstColumn="0" w:lastColumn="0" w:oddVBand="0" w:evenVBand="0" w:oddHBand="1" w:evenHBand="0" w:firstRowFirstColumn="0" w:firstRowLastColumn="0" w:lastRowFirstColumn="0" w:lastRowLastColumn="0"/>
              <w:rPr>
                <w:rFonts w:ascii="Arial" w:hAnsi="Arial" w:cs="Arial"/>
                <w:sz w:val="32"/>
                <w:szCs w:val="28"/>
              </w:rPr>
            </w:pPr>
          </w:p>
        </w:tc>
      </w:tr>
    </w:tbl>
    <w:p w:rsidR="0050610C" w:rsidRDefault="0050610C" w:rsidP="0050610C">
      <w:pPr>
        <w:rPr>
          <w:rFonts w:ascii="Arial" w:hAnsi="Arial" w:cs="Arial"/>
          <w:b/>
          <w:sz w:val="32"/>
          <w:szCs w:val="28"/>
        </w:rPr>
      </w:pPr>
    </w:p>
    <w:p w:rsidR="0050610C" w:rsidRDefault="0050610C">
      <w:pPr>
        <w:rPr>
          <w:rFonts w:ascii="Arial" w:hAnsi="Arial" w:cs="Arial"/>
          <w:b/>
          <w:sz w:val="32"/>
          <w:szCs w:val="28"/>
        </w:rPr>
      </w:pPr>
      <w:r>
        <w:rPr>
          <w:rFonts w:ascii="Arial" w:hAnsi="Arial" w:cs="Arial"/>
          <w:b/>
          <w:sz w:val="32"/>
          <w:szCs w:val="28"/>
        </w:rPr>
        <w:br w:type="page"/>
      </w:r>
    </w:p>
    <w:p w:rsidR="0050610C" w:rsidRPr="00567BF2" w:rsidRDefault="0050610C">
      <w:pPr>
        <w:pStyle w:val="ListParagraph"/>
        <w:numPr>
          <w:ilvl w:val="0"/>
          <w:numId w:val="1"/>
        </w:numPr>
        <w:outlineLvl w:val="0"/>
        <w:rPr>
          <w:rFonts w:ascii="Times New Roman" w:hAnsi="Times New Roman" w:cs="Times New Roman"/>
          <w:b/>
          <w:sz w:val="28"/>
          <w:szCs w:val="28"/>
        </w:rPr>
        <w:pPrChange w:id="14" w:author="theirs" w:date="2014-09-10T22:51:00Z">
          <w:pPr>
            <w:pStyle w:val="ListParagraph"/>
            <w:numPr>
              <w:numId w:val="1"/>
            </w:numPr>
            <w:ind w:hanging="360"/>
          </w:pPr>
        </w:pPrChange>
      </w:pPr>
      <w:bookmarkStart w:id="15" w:name="_Toc398323422"/>
      <w:r w:rsidRPr="00567BF2">
        <w:rPr>
          <w:rFonts w:ascii="Times New Roman" w:hAnsi="Times New Roman" w:cs="Times New Roman"/>
          <w:b/>
          <w:sz w:val="28"/>
          <w:szCs w:val="28"/>
        </w:rPr>
        <w:lastRenderedPageBreak/>
        <w:t>Giới thiệu</w:t>
      </w:r>
      <w:bookmarkEnd w:id="15"/>
    </w:p>
    <w:p w:rsidR="0050610C" w:rsidRPr="00567BF2" w:rsidRDefault="0050610C">
      <w:pPr>
        <w:pStyle w:val="ListParagraph"/>
        <w:numPr>
          <w:ilvl w:val="1"/>
          <w:numId w:val="2"/>
        </w:numPr>
        <w:outlineLvl w:val="1"/>
        <w:rPr>
          <w:rFonts w:ascii="Times New Roman" w:hAnsi="Times New Roman" w:cs="Times New Roman"/>
          <w:b/>
          <w:sz w:val="28"/>
          <w:szCs w:val="28"/>
        </w:rPr>
        <w:pPrChange w:id="16" w:author="theirs" w:date="2014-09-10T22:51:00Z">
          <w:pPr>
            <w:pStyle w:val="ListParagraph"/>
            <w:numPr>
              <w:ilvl w:val="1"/>
              <w:numId w:val="2"/>
            </w:numPr>
            <w:ind w:left="1440" w:hanging="720"/>
          </w:pPr>
        </w:pPrChange>
      </w:pPr>
      <w:bookmarkStart w:id="17" w:name="_Toc398323423"/>
      <w:r w:rsidRPr="00567BF2">
        <w:rPr>
          <w:rFonts w:ascii="Times New Roman" w:hAnsi="Times New Roman" w:cs="Times New Roman"/>
          <w:b/>
          <w:sz w:val="28"/>
          <w:szCs w:val="28"/>
        </w:rPr>
        <w:t>Mục đích</w:t>
      </w:r>
      <w:bookmarkEnd w:id="17"/>
    </w:p>
    <w:p w:rsidR="00D61DE0" w:rsidRPr="00567BF2" w:rsidRDefault="00D61DE0" w:rsidP="00C131DF">
      <w:pPr>
        <w:pStyle w:val="ListParagraph"/>
        <w:spacing w:after="0" w:line="240" w:lineRule="auto"/>
        <w:ind w:firstLine="720"/>
        <w:jc w:val="both"/>
        <w:rPr>
          <w:rFonts w:ascii="Times New Roman" w:hAnsi="Times New Roman" w:cs="Times New Roman"/>
          <w:sz w:val="28"/>
          <w:szCs w:val="28"/>
        </w:rPr>
      </w:pPr>
      <w:r w:rsidRPr="00567BF2">
        <w:rPr>
          <w:rFonts w:ascii="Times New Roman" w:hAnsi="Times New Roman" w:cs="Times New Roman"/>
          <w:sz w:val="28"/>
          <w:szCs w:val="28"/>
        </w:rPr>
        <w:t>Tài liệu thiết kế phần mềm này nhằm mô tả thiết kế kiến trúc và thiết kế chi tiết của hệ thống website quản lí nhà trọ, với đầy đủ và chi tiết các chức năng của website, từ đó ta có thể tạo ra được một phần mềm hoàn chỉnh. Đồng thời tài liệu thiết kế phần mềm này giúp cho người sử dụng (lập trình viên, kiểm thử viên)  hiểu rõ hơn về kiến trúc, các cơ sở dữ liệu và chức năng của hệ thống phần mềm.</w:t>
      </w:r>
    </w:p>
    <w:p w:rsidR="00D61DE0" w:rsidRPr="00567BF2" w:rsidRDefault="00D61DE0" w:rsidP="00D61DE0">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18" w:author="theirs" w:date="2014-09-10T22:51:00Z">
          <w:pPr>
            <w:pStyle w:val="ListParagraph"/>
            <w:numPr>
              <w:ilvl w:val="1"/>
              <w:numId w:val="2"/>
            </w:numPr>
            <w:ind w:left="1440" w:hanging="720"/>
          </w:pPr>
        </w:pPrChange>
      </w:pPr>
      <w:bookmarkStart w:id="19" w:name="_Toc398323424"/>
      <w:r w:rsidRPr="00567BF2">
        <w:rPr>
          <w:rFonts w:ascii="Times New Roman" w:hAnsi="Times New Roman" w:cs="Times New Roman"/>
          <w:b/>
          <w:sz w:val="28"/>
          <w:szCs w:val="28"/>
        </w:rPr>
        <w:t>Phạm vi</w:t>
      </w:r>
      <w:bookmarkEnd w:id="19"/>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color w:val="000000"/>
          <w:sz w:val="28"/>
          <w:szCs w:val="28"/>
        </w:rPr>
        <w:t xml:space="preserve">Tạo ra một website quản lý nhà trọ để giúp quản lý công việc xem, tìm kiếm hay đặt phòng trọ của khách hàng một cách dễ dàng và khoa học hơn. Đồng thời, nhằm quảng bá nhà trọ trên website đến khách hàng. </w:t>
      </w:r>
    </w:p>
    <w:p w:rsidR="008E4E62" w:rsidRPr="00567BF2" w:rsidRDefault="008E4E62" w:rsidP="00C131DF">
      <w:pPr>
        <w:pStyle w:val="ListParagraph"/>
        <w:autoSpaceDE w:val="0"/>
        <w:autoSpaceDN w:val="0"/>
        <w:adjustRightInd w:val="0"/>
        <w:spacing w:after="200" w:line="276" w:lineRule="auto"/>
        <w:ind w:firstLine="720"/>
        <w:jc w:val="both"/>
        <w:rPr>
          <w:rFonts w:ascii="Times New Roman" w:hAnsi="Times New Roman" w:cs="Times New Roman"/>
          <w:color w:val="000000"/>
          <w:sz w:val="28"/>
          <w:szCs w:val="28"/>
        </w:rPr>
      </w:pPr>
      <w:r w:rsidRPr="00567BF2">
        <w:rPr>
          <w:rFonts w:ascii="Times New Roman" w:hAnsi="Times New Roman" w:cs="Times New Roman"/>
          <w:sz w:val="28"/>
          <w:szCs w:val="28"/>
        </w:rPr>
        <w:t>Cho phép khách hàng đặt phòng trọ trực tuyến, và biết thông tin của phòng trọ (giá phòng, tiền điện, tiền nước,…) được chính xác.</w:t>
      </w:r>
    </w:p>
    <w:p w:rsidR="008E4E62" w:rsidRPr="00567BF2" w:rsidRDefault="008E4E62" w:rsidP="00DC72CF">
      <w:pPr>
        <w:pStyle w:val="ListParagraph"/>
        <w:autoSpaceDE w:val="0"/>
        <w:autoSpaceDN w:val="0"/>
        <w:adjustRightInd w:val="0"/>
        <w:spacing w:after="200" w:line="276" w:lineRule="auto"/>
        <w:jc w:val="both"/>
        <w:rPr>
          <w:rFonts w:ascii="Times New Roman" w:hAnsi="Times New Roman" w:cs="Times New Roman"/>
          <w:color w:val="000000"/>
          <w:sz w:val="28"/>
          <w:szCs w:val="28"/>
        </w:rPr>
      </w:pPr>
      <w:r w:rsidRPr="00567BF2">
        <w:rPr>
          <w:rFonts w:ascii="Times New Roman" w:hAnsi="Times New Roman" w:cs="Times New Roman"/>
          <w:sz w:val="28"/>
          <w:szCs w:val="28"/>
        </w:rPr>
        <w:t>Mục tiêu của dự án: tạo ra sản phẩm phần mềm đáp ứng được nhu cầu khách hàng, ở đây website quản lý nhà trọ nhằm đáp ứng nhu cầu xem, tìm kiếm hay đặt phòng trọ trở nên thuận tiện cho khách hàng, và quảng cáo nhà trọ của mình trên phạm vi rộng.</w:t>
      </w:r>
    </w:p>
    <w:p w:rsidR="008E4E62" w:rsidRPr="00567BF2" w:rsidRDefault="008E4E6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Sau khi dự án được hoàn thành, website có thể được sử dụng rộng rãi, đáp ứng mọi yêu cầu đối với nhà trọ của khách hàng</w:t>
      </w:r>
    </w:p>
    <w:p w:rsidR="008E4E62" w:rsidRPr="00567BF2" w:rsidRDefault="008E4E62" w:rsidP="008E4E62">
      <w:pPr>
        <w:pStyle w:val="ListParagraph"/>
        <w:ind w:left="1440"/>
        <w:outlineLvl w:val="1"/>
        <w:rPr>
          <w:rFonts w:ascii="Times New Roman" w:hAnsi="Times New Roman" w:cs="Times New Roman"/>
          <w:b/>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0" w:author="theirs" w:date="2014-09-10T22:51:00Z">
          <w:pPr>
            <w:pStyle w:val="ListParagraph"/>
            <w:numPr>
              <w:ilvl w:val="1"/>
              <w:numId w:val="2"/>
            </w:numPr>
            <w:ind w:left="1440" w:hanging="720"/>
          </w:pPr>
        </w:pPrChange>
      </w:pPr>
      <w:bookmarkStart w:id="21" w:name="_Toc398323425"/>
      <w:r w:rsidRPr="00567BF2">
        <w:rPr>
          <w:rFonts w:ascii="Times New Roman" w:hAnsi="Times New Roman" w:cs="Times New Roman"/>
          <w:b/>
          <w:sz w:val="28"/>
          <w:szCs w:val="28"/>
        </w:rPr>
        <w:t>Bảng chú giải thuật ngữ</w:t>
      </w:r>
      <w:bookmarkEnd w:id="21"/>
    </w:p>
    <w:p w:rsidR="00D27215" w:rsidRPr="00567BF2" w:rsidRDefault="00D27215" w:rsidP="00503798">
      <w:pPr>
        <w:pStyle w:val="ListParagraph"/>
        <w:spacing w:after="0"/>
        <w:rPr>
          <w:rFonts w:ascii="Times New Roman" w:hAnsi="Times New Roman" w:cs="Times New Roman"/>
          <w:sz w:val="28"/>
          <w:szCs w:val="28"/>
        </w:rPr>
      </w:pPr>
      <w:r w:rsidRPr="00567BF2">
        <w:rPr>
          <w:rFonts w:ascii="Times New Roman" w:hAnsi="Times New Roman" w:cs="Times New Roman"/>
          <w:sz w:val="28"/>
          <w:szCs w:val="28"/>
        </w:rPr>
        <w:t>Định nghĩa các từ viết tắt, các thuật ngữ ngữ trong tài liệu được mô tả ở trong bảng dưới đây:</w:t>
      </w:r>
    </w:p>
    <w:tbl>
      <w:tblPr>
        <w:tblStyle w:val="TableGrid"/>
        <w:tblW w:w="0" w:type="auto"/>
        <w:tblInd w:w="450" w:type="dxa"/>
        <w:tblLook w:val="04A0" w:firstRow="1" w:lastRow="0" w:firstColumn="1" w:lastColumn="0" w:noHBand="0" w:noVBand="1"/>
      </w:tblPr>
      <w:tblGrid>
        <w:gridCol w:w="790"/>
        <w:gridCol w:w="2565"/>
        <w:gridCol w:w="5186"/>
      </w:tblGrid>
      <w:tr w:rsidR="00D27215" w:rsidRPr="00567BF2" w:rsidTr="00F273AF">
        <w:tc>
          <w:tcPr>
            <w:tcW w:w="790"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STT</w:t>
            </w:r>
          </w:p>
        </w:tc>
        <w:tc>
          <w:tcPr>
            <w:tcW w:w="2565" w:type="dxa"/>
          </w:tcPr>
          <w:p w:rsidR="00D27215" w:rsidRPr="00567BF2" w:rsidRDefault="00D27215" w:rsidP="00F273AF">
            <w:pPr>
              <w:jc w:val="center"/>
              <w:rPr>
                <w:rFonts w:ascii="Times New Roman" w:hAnsi="Times New Roman" w:cs="Times New Roman"/>
                <w:b/>
                <w:sz w:val="28"/>
                <w:szCs w:val="28"/>
              </w:rPr>
            </w:pPr>
            <w:r w:rsidRPr="00567BF2">
              <w:rPr>
                <w:rFonts w:ascii="Times New Roman" w:hAnsi="Times New Roman" w:cs="Times New Roman"/>
                <w:b/>
                <w:sz w:val="28"/>
                <w:szCs w:val="28"/>
              </w:rPr>
              <w:t>Thuật ngữ/Từ viết tắt</w:t>
            </w:r>
          </w:p>
        </w:tc>
        <w:tc>
          <w:tcPr>
            <w:tcW w:w="5186" w:type="dxa"/>
          </w:tcPr>
          <w:p w:rsidR="00D27215" w:rsidRPr="00567BF2" w:rsidRDefault="00D27215" w:rsidP="00F273AF">
            <w:pPr>
              <w:jc w:val="both"/>
              <w:rPr>
                <w:rFonts w:ascii="Times New Roman" w:hAnsi="Times New Roman" w:cs="Times New Roman"/>
                <w:b/>
                <w:sz w:val="28"/>
                <w:szCs w:val="28"/>
              </w:rPr>
            </w:pPr>
            <w:r w:rsidRPr="00567BF2">
              <w:rPr>
                <w:rFonts w:ascii="Times New Roman" w:hAnsi="Times New Roman" w:cs="Times New Roman"/>
                <w:b/>
                <w:sz w:val="28"/>
                <w:szCs w:val="28"/>
              </w:rPr>
              <w:t>Định nghĩa/Giải thích</w:t>
            </w: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both"/>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b/>
                <w:sz w:val="28"/>
                <w:szCs w:val="28"/>
              </w:rPr>
            </w:pPr>
          </w:p>
        </w:tc>
      </w:tr>
      <w:tr w:rsidR="00D27215" w:rsidRPr="00567BF2" w:rsidTr="00F273AF">
        <w:tc>
          <w:tcPr>
            <w:tcW w:w="790" w:type="dxa"/>
          </w:tcPr>
          <w:p w:rsidR="00D27215" w:rsidRPr="00567BF2" w:rsidRDefault="00D27215" w:rsidP="00F273AF">
            <w:pPr>
              <w:jc w:val="both"/>
              <w:rPr>
                <w:rFonts w:ascii="Times New Roman" w:hAnsi="Times New Roman" w:cs="Times New Roman"/>
                <w:b/>
                <w:sz w:val="28"/>
                <w:szCs w:val="28"/>
              </w:rPr>
            </w:pPr>
          </w:p>
        </w:tc>
        <w:tc>
          <w:tcPr>
            <w:tcW w:w="2565" w:type="dxa"/>
          </w:tcPr>
          <w:p w:rsidR="00D27215" w:rsidRPr="00567BF2" w:rsidRDefault="00D27215" w:rsidP="00F273AF">
            <w:pPr>
              <w:jc w:val="center"/>
              <w:rPr>
                <w:rFonts w:ascii="Times New Roman" w:hAnsi="Times New Roman" w:cs="Times New Roman"/>
                <w:b/>
                <w:sz w:val="28"/>
                <w:szCs w:val="28"/>
              </w:rPr>
            </w:pPr>
          </w:p>
        </w:tc>
        <w:tc>
          <w:tcPr>
            <w:tcW w:w="5186" w:type="dxa"/>
          </w:tcPr>
          <w:p w:rsidR="00D27215" w:rsidRPr="00567BF2" w:rsidRDefault="00D27215" w:rsidP="00F273AF">
            <w:pPr>
              <w:jc w:val="both"/>
              <w:rPr>
                <w:rFonts w:ascii="Times New Roman" w:hAnsi="Times New Roman" w:cs="Times New Roman"/>
                <w:sz w:val="28"/>
                <w:szCs w:val="28"/>
              </w:rPr>
            </w:pPr>
          </w:p>
        </w:tc>
      </w:tr>
    </w:tbl>
    <w:p w:rsidR="00D27215" w:rsidRPr="00567BF2" w:rsidRDefault="00D27215" w:rsidP="00503798">
      <w:pPr>
        <w:pStyle w:val="ListParagraph"/>
        <w:spacing w:after="0" w:line="240" w:lineRule="auto"/>
        <w:jc w:val="both"/>
        <w:rPr>
          <w:rFonts w:ascii="Times New Roman" w:hAnsi="Times New Roman" w:cs="Times New Roman"/>
          <w:b/>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2" w:author="theirs" w:date="2014-09-10T22:51:00Z">
          <w:pPr>
            <w:pStyle w:val="ListParagraph"/>
            <w:numPr>
              <w:ilvl w:val="1"/>
              <w:numId w:val="2"/>
            </w:numPr>
            <w:ind w:left="1440" w:hanging="720"/>
          </w:pPr>
        </w:pPrChange>
      </w:pPr>
      <w:bookmarkStart w:id="23" w:name="_Toc398323426"/>
      <w:r w:rsidRPr="00567BF2">
        <w:rPr>
          <w:rFonts w:ascii="Times New Roman" w:hAnsi="Times New Roman" w:cs="Times New Roman"/>
          <w:b/>
          <w:sz w:val="28"/>
          <w:szCs w:val="28"/>
        </w:rPr>
        <w:t>Tài liệu tham khảo</w:t>
      </w:r>
      <w:bookmarkEnd w:id="23"/>
    </w:p>
    <w:p w:rsidR="003C5342" w:rsidRPr="00567BF2" w:rsidRDefault="003C5342" w:rsidP="00C131DF">
      <w:pPr>
        <w:pStyle w:val="ListParagraph"/>
        <w:spacing w:after="0" w:line="240" w:lineRule="auto"/>
        <w:ind w:firstLine="720"/>
        <w:jc w:val="both"/>
        <w:rPr>
          <w:rFonts w:ascii="Times New Roman" w:hAnsi="Times New Roman" w:cs="Times New Roman"/>
          <w:b/>
          <w:sz w:val="28"/>
          <w:szCs w:val="28"/>
        </w:rPr>
      </w:pPr>
      <w:r w:rsidRPr="00567BF2">
        <w:rPr>
          <w:rFonts w:ascii="Times New Roman" w:hAnsi="Times New Roman" w:cs="Times New Roman"/>
          <w:sz w:val="28"/>
          <w:szCs w:val="28"/>
        </w:rPr>
        <w:t xml:space="preserve">[1] </w:t>
      </w:r>
      <w:r w:rsidRPr="00567BF2">
        <w:rPr>
          <w:rFonts w:ascii="Times New Roman" w:hAnsi="Times New Roman" w:cs="Times New Roman"/>
          <w:b/>
          <w:bCs/>
          <w:sz w:val="28"/>
          <w:szCs w:val="28"/>
        </w:rPr>
        <w:t>TS. Huỳnh Xuân Hiệp, ThS. Phan Phương Lan.</w:t>
      </w:r>
      <w:r w:rsidRPr="00567BF2">
        <w:rPr>
          <w:rFonts w:ascii="Times New Roman" w:hAnsi="Times New Roman" w:cs="Times New Roman"/>
          <w:sz w:val="28"/>
          <w:szCs w:val="28"/>
        </w:rPr>
        <w:t xml:space="preserve"> Giáo trình </w:t>
      </w:r>
      <w:r w:rsidRPr="00567BF2">
        <w:rPr>
          <w:rFonts w:ascii="Times New Roman" w:hAnsi="Times New Roman" w:cs="Times New Roman"/>
          <w:i/>
          <w:iCs/>
          <w:sz w:val="28"/>
          <w:szCs w:val="28"/>
        </w:rPr>
        <w:t>Nhập môn Công nghệ phần mềm.</w:t>
      </w:r>
      <w:r w:rsidRPr="00567BF2">
        <w:rPr>
          <w:rFonts w:ascii="Times New Roman" w:hAnsi="Times New Roman" w:cs="Times New Roman"/>
          <w:sz w:val="28"/>
          <w:szCs w:val="28"/>
        </w:rPr>
        <w:t xml:space="preserve"> Nhà xuất bản Đại học Cần Thơ, 2011.</w:t>
      </w:r>
    </w:p>
    <w:p w:rsidR="00A75C04" w:rsidRPr="00567BF2" w:rsidRDefault="00A75C04" w:rsidP="00A75C04">
      <w:pPr>
        <w:pStyle w:val="ListParagraph"/>
        <w:ind w:left="1440"/>
        <w:rPr>
          <w:ins w:id="24" w:author="theirs" w:date="2014-09-10T22:51:00Z"/>
          <w:rFonts w:ascii="Times New Roman" w:hAnsi="Times New Roman" w:cs="Times New Roman"/>
          <w:sz w:val="28"/>
          <w:szCs w:val="28"/>
        </w:rPr>
      </w:pPr>
    </w:p>
    <w:p w:rsidR="00A75C04" w:rsidRPr="00567BF2" w:rsidRDefault="00A75C04" w:rsidP="00A75C04">
      <w:pPr>
        <w:pStyle w:val="ListParagraph"/>
        <w:ind w:left="1440"/>
        <w:rPr>
          <w:rFonts w:ascii="Times New Roman" w:hAnsi="Times New Roman" w:cs="Times New Roman"/>
          <w:sz w:val="28"/>
          <w:szCs w:val="28"/>
        </w:rPr>
      </w:pPr>
    </w:p>
    <w:p w:rsidR="0050610C" w:rsidRPr="00567BF2" w:rsidRDefault="0050610C">
      <w:pPr>
        <w:pStyle w:val="ListParagraph"/>
        <w:numPr>
          <w:ilvl w:val="1"/>
          <w:numId w:val="2"/>
        </w:numPr>
        <w:outlineLvl w:val="1"/>
        <w:rPr>
          <w:rFonts w:ascii="Times New Roman" w:hAnsi="Times New Roman" w:cs="Times New Roman"/>
          <w:b/>
          <w:sz w:val="28"/>
          <w:szCs w:val="28"/>
        </w:rPr>
        <w:pPrChange w:id="25" w:author="theirs" w:date="2014-09-10T22:51:00Z">
          <w:pPr>
            <w:pStyle w:val="ListParagraph"/>
            <w:numPr>
              <w:ilvl w:val="1"/>
              <w:numId w:val="2"/>
            </w:numPr>
            <w:ind w:left="1440" w:hanging="720"/>
          </w:pPr>
        </w:pPrChange>
      </w:pPr>
      <w:bookmarkStart w:id="26" w:name="_Toc398323427"/>
      <w:r w:rsidRPr="00567BF2">
        <w:rPr>
          <w:rFonts w:ascii="Times New Roman" w:hAnsi="Times New Roman" w:cs="Times New Roman"/>
          <w:b/>
          <w:sz w:val="28"/>
          <w:szCs w:val="28"/>
        </w:rPr>
        <w:t>Tổng quan về tài liệu</w:t>
      </w:r>
      <w:bookmarkEnd w:id="26"/>
    </w:p>
    <w:p w:rsidR="00351901" w:rsidRPr="00567BF2" w:rsidRDefault="00351901" w:rsidP="00C131DF">
      <w:pPr>
        <w:ind w:left="720" w:firstLine="720"/>
        <w:rPr>
          <w:rFonts w:ascii="Times New Roman" w:hAnsi="Times New Roman" w:cs="Times New Roman"/>
          <w:sz w:val="28"/>
          <w:szCs w:val="28"/>
        </w:rPr>
      </w:pPr>
      <w:r w:rsidRPr="00567BF2">
        <w:rPr>
          <w:rFonts w:ascii="Times New Roman" w:hAnsi="Times New Roman" w:cs="Times New Roman"/>
          <w:sz w:val="28"/>
          <w:szCs w:val="28"/>
        </w:rPr>
        <w:lastRenderedPageBreak/>
        <w:t>Tài liệu thiết kế phần mềm quản lý danh bạ điện thoại gồm 7 phần: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giới thiệu</w:t>
      </w:r>
      <w:r w:rsidRPr="00567BF2">
        <w:rPr>
          <w:rFonts w:ascii="Times New Roman" w:hAnsi="Times New Roman" w:cs="Times New Roman"/>
          <w:sz w:val="28"/>
          <w:szCs w:val="28"/>
        </w:rPr>
        <w:t>: nêu lên mục đích của tài liệu thiết kế, phạm vi sử dụng của phần mềm, bảng chú giải thuật ngữ được sử dụng trong tài liệu, một số tài liệu tham khảo đến khi viết tài liệu và phần tổng quan về tài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tổng quan hệ thống</w:t>
      </w:r>
      <w:r w:rsidRPr="00567BF2">
        <w:rPr>
          <w:rFonts w:ascii="Times New Roman" w:hAnsi="Times New Roman" w:cs="Times New Roman"/>
          <w:sz w:val="28"/>
          <w:szCs w:val="28"/>
        </w:rPr>
        <w:t>: mô tả tổng quan về chức năng, ngữ cảnh và thiết kế của dự án.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kiến trúc hệ thống</w:t>
      </w:r>
      <w:r w:rsidRPr="00567BF2">
        <w:rPr>
          <w:rFonts w:ascii="Times New Roman" w:hAnsi="Times New Roman" w:cs="Times New Roman"/>
          <w:sz w:val="28"/>
          <w:szCs w:val="28"/>
        </w:rPr>
        <w:t>: mô tả cấu trúc chương trình theo mô đun các mối quan hệ theo mô đun, sự phân rả, cơ sở thiết kế.</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dữ liệu</w:t>
      </w:r>
      <w:r w:rsidRPr="00567BF2">
        <w:rPr>
          <w:rFonts w:ascii="Times New Roman" w:hAnsi="Times New Roman" w:cs="Times New Roman"/>
          <w:sz w:val="28"/>
          <w:szCs w:val="28"/>
        </w:rPr>
        <w:t>: mô tả cấu trúc dữ liệu, các thực thể, từ điển dữ liệu.</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thiết kế theo chức năng</w:t>
      </w:r>
      <w:r w:rsidRPr="00567BF2">
        <w:rPr>
          <w:rFonts w:ascii="Times New Roman" w:hAnsi="Times New Roman" w:cs="Times New Roman"/>
          <w:sz w:val="28"/>
          <w:szCs w:val="28"/>
        </w:rPr>
        <w:t>: các chức năng của hệ thống (chức năng đăng nhập, chức năng đăng xuất, chức năng đăng kí, chức năng lấy lại mật khẩu, chức năng thay đổi mật khẩu, chức năng tìm nhà trọ, chức năng cập nhật thông tin cá nhân, chức năng bình luận, chức năng quản lí danh sách chủ nhà trọ, chức năng quản lí đăng tin).</w:t>
      </w:r>
    </w:p>
    <w:p w:rsidR="00351901" w:rsidRPr="00567BF2" w:rsidRDefault="00351901" w:rsidP="00C131DF">
      <w:pPr>
        <w:pStyle w:val="ListParagraph"/>
        <w:widowControl w:val="0"/>
        <w:spacing w:after="200" w:line="276" w:lineRule="auto"/>
        <w:rPr>
          <w:rFonts w:ascii="Times New Roman" w:hAnsi="Times New Roman" w:cs="Times New Roman"/>
          <w:sz w:val="28"/>
          <w:szCs w:val="28"/>
        </w:rPr>
      </w:pPr>
      <w:r w:rsidRPr="00567BF2">
        <w:rPr>
          <w:rFonts w:ascii="Times New Roman" w:hAnsi="Times New Roman" w:cs="Times New Roman"/>
          <w:b/>
          <w:i/>
          <w:sz w:val="28"/>
          <w:szCs w:val="28"/>
          <w:u w:val="single"/>
        </w:rPr>
        <w:t>Phần bảng tham khảo tới các yêu cầu</w:t>
      </w:r>
      <w:r w:rsidRPr="00567BF2">
        <w:rPr>
          <w:rFonts w:ascii="Times New Roman" w:hAnsi="Times New Roman" w:cs="Times New Roman"/>
          <w:sz w:val="28"/>
          <w:szCs w:val="28"/>
        </w:rPr>
        <w:t>: tham khảo tới yêu cầu của tài liệu đặt tả.</w:t>
      </w:r>
    </w:p>
    <w:p w:rsidR="00351901" w:rsidRPr="00567BF2" w:rsidRDefault="00351901" w:rsidP="00C131DF">
      <w:pPr>
        <w:pStyle w:val="ListParagraph"/>
        <w:spacing w:after="0" w:line="240" w:lineRule="auto"/>
        <w:jc w:val="both"/>
        <w:rPr>
          <w:rFonts w:ascii="Times New Roman" w:hAnsi="Times New Roman" w:cs="Times New Roman"/>
          <w:b/>
          <w:sz w:val="28"/>
          <w:szCs w:val="28"/>
        </w:rPr>
      </w:pPr>
      <w:r w:rsidRPr="00567BF2">
        <w:rPr>
          <w:rFonts w:ascii="Times New Roman" w:hAnsi="Times New Roman" w:cs="Times New Roman"/>
          <w:b/>
          <w:i/>
          <w:sz w:val="28"/>
          <w:szCs w:val="28"/>
          <w:u w:val="single"/>
        </w:rPr>
        <w:t>Phần phụ lục</w:t>
      </w:r>
      <w:r w:rsidRPr="00567BF2">
        <w:rPr>
          <w:rFonts w:ascii="Times New Roman" w:hAnsi="Times New Roman" w:cs="Times New Roman"/>
          <w:sz w:val="28"/>
          <w:szCs w:val="28"/>
        </w:rPr>
        <w:t>:</w:t>
      </w:r>
    </w:p>
    <w:p w:rsidR="00351901" w:rsidRPr="002201E7" w:rsidRDefault="00351901" w:rsidP="00351901">
      <w:pPr>
        <w:pStyle w:val="ListParagraph"/>
        <w:ind w:left="360"/>
        <w:rPr>
          <w:rFonts w:ascii="Times New Roman" w:hAnsi="Times New Roman" w:cs="Times New Roman"/>
          <w:sz w:val="24"/>
          <w:szCs w:val="24"/>
        </w:rPr>
      </w:pPr>
    </w:p>
    <w:p w:rsidR="00A75C04" w:rsidRPr="0050610C" w:rsidRDefault="00A75C04" w:rsidP="00A75C04">
      <w:pPr>
        <w:pStyle w:val="ListParagraph"/>
        <w:ind w:left="1440"/>
        <w:rPr>
          <w:rFonts w:ascii="Arial" w:hAnsi="Arial" w:cs="Arial"/>
          <w:b/>
          <w:sz w:val="32"/>
          <w:szCs w:val="28"/>
        </w:rPr>
      </w:pPr>
    </w:p>
    <w:p w:rsidR="0050610C" w:rsidRDefault="0050610C">
      <w:pPr>
        <w:pStyle w:val="ListParagraph"/>
        <w:numPr>
          <w:ilvl w:val="0"/>
          <w:numId w:val="1"/>
        </w:numPr>
        <w:jc w:val="both"/>
        <w:outlineLvl w:val="0"/>
        <w:rPr>
          <w:rFonts w:ascii="Arial" w:hAnsi="Arial" w:cs="Arial"/>
          <w:b/>
          <w:sz w:val="32"/>
          <w:szCs w:val="28"/>
        </w:rPr>
        <w:pPrChange w:id="27" w:author="theirs" w:date="2014-09-10T22:51:00Z">
          <w:pPr>
            <w:pStyle w:val="ListParagraph"/>
            <w:numPr>
              <w:numId w:val="1"/>
            </w:numPr>
            <w:ind w:hanging="360"/>
            <w:jc w:val="both"/>
          </w:pPr>
        </w:pPrChange>
      </w:pPr>
      <w:bookmarkStart w:id="28" w:name="_Toc398323428"/>
      <w:r>
        <w:rPr>
          <w:rFonts w:ascii="Arial" w:hAnsi="Arial" w:cs="Arial"/>
          <w:b/>
          <w:sz w:val="32"/>
          <w:szCs w:val="28"/>
        </w:rPr>
        <w:t>Tổng quan hệ thống</w:t>
      </w:r>
      <w:bookmarkEnd w:id="28"/>
    </w:p>
    <w:p w:rsidR="000B14F6" w:rsidRPr="000B14F6" w:rsidRDefault="000B14F6" w:rsidP="000B14F6">
      <w:pPr>
        <w:pStyle w:val="ListParagraph"/>
        <w:jc w:val="both"/>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29" w:author="theirs" w:date="2014-09-10T22:51:00Z">
          <w:pPr>
            <w:pStyle w:val="ListParagraph"/>
            <w:numPr>
              <w:numId w:val="1"/>
            </w:numPr>
            <w:ind w:hanging="360"/>
          </w:pPr>
        </w:pPrChange>
      </w:pPr>
      <w:bookmarkStart w:id="30" w:name="_Toc398323431"/>
      <w:r>
        <w:rPr>
          <w:rFonts w:ascii="Arial" w:hAnsi="Arial" w:cs="Arial"/>
          <w:b/>
          <w:sz w:val="32"/>
          <w:szCs w:val="28"/>
        </w:rPr>
        <w:t>Kiến trúc hệ thống</w:t>
      </w:r>
      <w:bookmarkEnd w:id="30"/>
    </w:p>
    <w:p w:rsidR="0050610C" w:rsidRPr="00937875" w:rsidRDefault="0050610C">
      <w:pPr>
        <w:pStyle w:val="Heading2"/>
        <w:ind w:firstLine="720"/>
        <w:rPr>
          <w:rFonts w:ascii="Arial" w:hAnsi="Arial"/>
          <w:b/>
          <w:sz w:val="32"/>
        </w:rPr>
        <w:pPrChange w:id="31" w:author="theirs" w:date="2014-09-10T22:51:00Z">
          <w:pPr>
            <w:ind w:left="720"/>
          </w:pPr>
        </w:pPrChange>
      </w:pPr>
      <w:bookmarkStart w:id="32" w:name="_Toc398323432"/>
      <w:r w:rsidRPr="00ED67D6">
        <w:rPr>
          <w:rFonts w:ascii="Arial" w:hAnsi="Arial"/>
          <w:b/>
          <w:color w:val="auto"/>
          <w:sz w:val="32"/>
          <w:rPrChange w:id="33" w:author="theirs" w:date="2014-09-10T22:51:00Z">
            <w:rPr>
              <w:rFonts w:ascii="Arial" w:hAnsi="Arial" w:cs="Arial"/>
              <w:b/>
              <w:sz w:val="32"/>
              <w:szCs w:val="28"/>
            </w:rPr>
          </w:rPrChange>
        </w:rPr>
        <w:t>3.1</w:t>
      </w:r>
      <w:r w:rsidRPr="00ED67D6">
        <w:rPr>
          <w:rFonts w:ascii="Arial" w:hAnsi="Arial"/>
          <w:b/>
          <w:color w:val="auto"/>
          <w:sz w:val="32"/>
          <w:rPrChange w:id="34" w:author="theirs" w:date="2014-09-10T22:51:00Z">
            <w:rPr>
              <w:rFonts w:ascii="Arial" w:hAnsi="Arial" w:cs="Arial"/>
              <w:b/>
              <w:sz w:val="32"/>
              <w:szCs w:val="28"/>
            </w:rPr>
          </w:rPrChange>
        </w:rPr>
        <w:tab/>
        <w:t>Thiết kế kiến trúc</w:t>
      </w:r>
      <w:bookmarkEnd w:id="32"/>
    </w:p>
    <w:p w:rsidR="0050610C" w:rsidRPr="000F551F" w:rsidRDefault="0050610C">
      <w:pPr>
        <w:pStyle w:val="Heading2"/>
        <w:ind w:firstLine="720"/>
        <w:rPr>
          <w:rFonts w:ascii="Arial" w:hAnsi="Arial"/>
          <w:b/>
          <w:sz w:val="32"/>
          <w:lang w:val="en-US"/>
        </w:rPr>
        <w:pPrChange w:id="35" w:author="theirs" w:date="2014-09-10T22:51:00Z">
          <w:pPr>
            <w:ind w:left="720"/>
          </w:pPr>
        </w:pPrChange>
      </w:pPr>
      <w:bookmarkStart w:id="36" w:name="_Toc398323433"/>
      <w:r w:rsidRPr="00ED67D6">
        <w:rPr>
          <w:rFonts w:ascii="Arial" w:hAnsi="Arial"/>
          <w:b/>
          <w:color w:val="auto"/>
          <w:sz w:val="32"/>
          <w:rPrChange w:id="37" w:author="theirs" w:date="2014-09-10T22:51:00Z">
            <w:rPr>
              <w:rFonts w:ascii="Arial" w:hAnsi="Arial" w:cs="Arial"/>
              <w:b/>
              <w:sz w:val="32"/>
              <w:szCs w:val="28"/>
            </w:rPr>
          </w:rPrChange>
        </w:rPr>
        <w:t>3.2</w:t>
      </w:r>
      <w:r w:rsidRPr="00ED67D6">
        <w:rPr>
          <w:rFonts w:ascii="Arial" w:hAnsi="Arial"/>
          <w:b/>
          <w:color w:val="auto"/>
          <w:sz w:val="32"/>
          <w:rPrChange w:id="38" w:author="theirs" w:date="2014-09-10T22:51:00Z">
            <w:rPr>
              <w:rFonts w:ascii="Arial" w:hAnsi="Arial" w:cs="Arial"/>
              <w:b/>
              <w:sz w:val="32"/>
              <w:szCs w:val="28"/>
            </w:rPr>
          </w:rPrChange>
        </w:rPr>
        <w:tab/>
        <w:t>Mô tả sự phân rã</w:t>
      </w:r>
      <w:bookmarkEnd w:id="36"/>
    </w:p>
    <w:p w:rsidR="001C152C" w:rsidRPr="008E797F" w:rsidRDefault="001C152C" w:rsidP="008E797F">
      <w:pPr>
        <w:rPr>
          <w:rFonts w:ascii="Arial" w:hAnsi="Arial" w:cs="Arial"/>
          <w:b/>
          <w:sz w:val="32"/>
          <w:szCs w:val="28"/>
          <w:lang w:val="en-US"/>
        </w:rPr>
      </w:pPr>
    </w:p>
    <w:p w:rsidR="0050610C" w:rsidRPr="00937875" w:rsidRDefault="0050610C">
      <w:pPr>
        <w:pStyle w:val="Heading2"/>
        <w:ind w:firstLine="720"/>
        <w:rPr>
          <w:rFonts w:ascii="Arial" w:hAnsi="Arial"/>
          <w:b/>
          <w:sz w:val="32"/>
        </w:rPr>
        <w:pPrChange w:id="39" w:author="theirs" w:date="2014-09-10T22:51:00Z">
          <w:pPr>
            <w:ind w:left="720"/>
          </w:pPr>
        </w:pPrChange>
      </w:pPr>
      <w:bookmarkStart w:id="40" w:name="_Toc398323434"/>
      <w:r w:rsidRPr="00ED67D6">
        <w:rPr>
          <w:rFonts w:ascii="Arial" w:hAnsi="Arial"/>
          <w:b/>
          <w:color w:val="auto"/>
          <w:sz w:val="32"/>
          <w:rPrChange w:id="41" w:author="theirs" w:date="2014-09-10T22:51:00Z">
            <w:rPr>
              <w:rFonts w:ascii="Arial" w:hAnsi="Arial" w:cs="Arial"/>
              <w:b/>
              <w:sz w:val="32"/>
              <w:szCs w:val="28"/>
            </w:rPr>
          </w:rPrChange>
        </w:rPr>
        <w:t>3.3</w:t>
      </w:r>
      <w:r w:rsidRPr="00ED67D6">
        <w:rPr>
          <w:rFonts w:ascii="Arial" w:hAnsi="Arial"/>
          <w:b/>
          <w:color w:val="auto"/>
          <w:sz w:val="32"/>
          <w:rPrChange w:id="42" w:author="theirs" w:date="2014-09-10T22:51:00Z">
            <w:rPr>
              <w:rFonts w:ascii="Arial" w:hAnsi="Arial" w:cs="Arial"/>
              <w:b/>
              <w:sz w:val="32"/>
              <w:szCs w:val="28"/>
            </w:rPr>
          </w:rPrChange>
        </w:rPr>
        <w:tab/>
        <w:t>Cơ sở thiết kế</w:t>
      </w:r>
      <w:bookmarkEnd w:id="40"/>
    </w:p>
    <w:p w:rsidR="0050610C" w:rsidRDefault="0050610C">
      <w:pPr>
        <w:pStyle w:val="ListParagraph"/>
        <w:numPr>
          <w:ilvl w:val="0"/>
          <w:numId w:val="1"/>
        </w:numPr>
        <w:outlineLvl w:val="0"/>
        <w:rPr>
          <w:rFonts w:ascii="Arial" w:hAnsi="Arial" w:cs="Arial"/>
          <w:b/>
          <w:sz w:val="32"/>
          <w:szCs w:val="28"/>
        </w:rPr>
        <w:pPrChange w:id="43" w:author="theirs" w:date="2014-09-10T22:51:00Z">
          <w:pPr>
            <w:pStyle w:val="ListParagraph"/>
            <w:numPr>
              <w:numId w:val="1"/>
            </w:numPr>
            <w:ind w:hanging="360"/>
          </w:pPr>
        </w:pPrChange>
      </w:pPr>
      <w:bookmarkStart w:id="44" w:name="_Toc398323435"/>
      <w:r>
        <w:rPr>
          <w:rFonts w:ascii="Arial" w:hAnsi="Arial" w:cs="Arial"/>
          <w:b/>
          <w:sz w:val="32"/>
          <w:szCs w:val="28"/>
        </w:rPr>
        <w:t>Thiết kế dữ liệu</w:t>
      </w:r>
      <w:bookmarkEnd w:id="44"/>
    </w:p>
    <w:p w:rsidR="0050610C" w:rsidRDefault="0050610C">
      <w:pPr>
        <w:pStyle w:val="ListParagraph"/>
        <w:outlineLvl w:val="1"/>
        <w:rPr>
          <w:rFonts w:ascii="Arial" w:hAnsi="Arial" w:cs="Arial"/>
          <w:b/>
          <w:sz w:val="32"/>
          <w:szCs w:val="28"/>
        </w:rPr>
        <w:pPrChange w:id="45" w:author="theirs" w:date="2014-09-10T22:51:00Z">
          <w:pPr>
            <w:pStyle w:val="ListParagraph"/>
          </w:pPr>
        </w:pPrChange>
      </w:pPr>
      <w:bookmarkStart w:id="46" w:name="_Toc398323436"/>
      <w:r>
        <w:rPr>
          <w:rFonts w:ascii="Arial" w:hAnsi="Arial" w:cs="Arial"/>
          <w:b/>
          <w:sz w:val="32"/>
          <w:szCs w:val="28"/>
        </w:rPr>
        <w:t>4.1</w:t>
      </w:r>
      <w:r>
        <w:rPr>
          <w:rFonts w:ascii="Arial" w:hAnsi="Arial" w:cs="Arial"/>
          <w:b/>
          <w:sz w:val="32"/>
          <w:szCs w:val="28"/>
        </w:rPr>
        <w:tab/>
        <w:t>Mô tả dữ liệu</w:t>
      </w:r>
      <w:bookmarkEnd w:id="46"/>
    </w:p>
    <w:p w:rsidR="00ED67D6" w:rsidRDefault="00ED67D6" w:rsidP="00ED67D6">
      <w:pPr>
        <w:pStyle w:val="ListParagraph"/>
        <w:rPr>
          <w:ins w:id="47" w:author="theirs" w:date="2014-09-10T22:51:00Z"/>
          <w:rFonts w:ascii="Arial" w:hAnsi="Arial" w:cs="Arial"/>
          <w:b/>
          <w:sz w:val="32"/>
          <w:szCs w:val="28"/>
        </w:rPr>
      </w:pPr>
    </w:p>
    <w:p w:rsidR="0050610C" w:rsidRDefault="0050610C">
      <w:pPr>
        <w:pStyle w:val="ListParagraph"/>
        <w:outlineLvl w:val="1"/>
        <w:rPr>
          <w:rFonts w:ascii="Arial" w:hAnsi="Arial" w:cs="Arial"/>
          <w:b/>
          <w:sz w:val="32"/>
          <w:szCs w:val="28"/>
        </w:rPr>
        <w:pPrChange w:id="48" w:author="ChiTam" w:date="2014-09-10T22:51:00Z">
          <w:pPr>
            <w:pStyle w:val="ListParagraph"/>
          </w:pPr>
        </w:pPrChange>
      </w:pPr>
      <w:bookmarkStart w:id="49" w:name="_Toc398323437"/>
      <w:r>
        <w:rPr>
          <w:rFonts w:ascii="Arial" w:hAnsi="Arial" w:cs="Arial"/>
          <w:b/>
          <w:sz w:val="32"/>
          <w:szCs w:val="28"/>
        </w:rPr>
        <w:t>4.2</w:t>
      </w:r>
      <w:r>
        <w:rPr>
          <w:rFonts w:ascii="Arial" w:hAnsi="Arial" w:cs="Arial"/>
          <w:b/>
          <w:sz w:val="32"/>
          <w:szCs w:val="28"/>
        </w:rPr>
        <w:tab/>
        <w:t>Từ điển dữ liệu</w:t>
      </w:r>
      <w:bookmarkEnd w:id="49"/>
    </w:p>
    <w:p w:rsidR="007C4425" w:rsidRDefault="007C4425" w:rsidP="007C4425">
      <w:pPr>
        <w:pStyle w:val="ListParagraph"/>
        <w:spacing w:after="200" w:line="276" w:lineRule="auto"/>
        <w:rPr>
          <w:rFonts w:ascii="Arial" w:hAnsi="Arial" w:cs="Arial"/>
        </w:rPr>
      </w:pPr>
    </w:p>
    <w:p w:rsidR="00E361A8" w:rsidRDefault="00E361A8" w:rsidP="00E361A8">
      <w:pPr>
        <w:numPr>
          <w:ilvl w:val="0"/>
          <w:numId w:val="10"/>
        </w:numPr>
        <w:spacing w:after="200" w:line="276" w:lineRule="auto"/>
        <w:contextualSpacing/>
        <w:rPr>
          <w:rFonts w:ascii="Arial" w:eastAsia="Calibri" w:hAnsi="Arial" w:cs="Arial"/>
          <w:sz w:val="24"/>
          <w:szCs w:val="24"/>
          <w:lang w:val="en-US"/>
        </w:rPr>
        <w:sectPr w:rsidR="00E361A8">
          <w:pgSz w:w="12240" w:h="15840"/>
          <w:pgMar w:top="1440" w:right="1440" w:bottom="1440" w:left="1440" w:header="720" w:footer="720" w:gutter="0"/>
          <w:cols w:space="720"/>
          <w:docGrid w:linePitch="360"/>
        </w:sectPr>
      </w:pPr>
    </w:p>
    <w:p w:rsidR="0050610C" w:rsidRDefault="0050610C">
      <w:pPr>
        <w:pStyle w:val="ListParagraph"/>
        <w:numPr>
          <w:ilvl w:val="0"/>
          <w:numId w:val="1"/>
        </w:numPr>
        <w:outlineLvl w:val="0"/>
        <w:rPr>
          <w:rFonts w:ascii="Arial" w:hAnsi="Arial" w:cs="Arial"/>
          <w:b/>
          <w:sz w:val="32"/>
          <w:szCs w:val="28"/>
        </w:rPr>
        <w:pPrChange w:id="50" w:author="theirs" w:date="2014-09-10T22:51:00Z">
          <w:pPr>
            <w:pStyle w:val="ListParagraph"/>
            <w:numPr>
              <w:numId w:val="1"/>
            </w:numPr>
            <w:ind w:hanging="360"/>
          </w:pPr>
        </w:pPrChange>
      </w:pPr>
      <w:bookmarkStart w:id="51" w:name="_Toc398323438"/>
      <w:r>
        <w:rPr>
          <w:rFonts w:ascii="Arial" w:hAnsi="Arial" w:cs="Arial"/>
          <w:b/>
          <w:sz w:val="32"/>
          <w:szCs w:val="28"/>
        </w:rPr>
        <w:lastRenderedPageBreak/>
        <w:t>Thiết kế theo chức năng</w:t>
      </w:r>
      <w:bookmarkEnd w:id="51"/>
    </w:p>
    <w:p w:rsidR="009A7E54" w:rsidRDefault="0050610C" w:rsidP="00BA3269">
      <w:pPr>
        <w:pStyle w:val="ListParagraph"/>
        <w:outlineLvl w:val="1"/>
        <w:rPr>
          <w:rFonts w:ascii="Arial" w:hAnsi="Arial" w:cs="Arial"/>
          <w:b/>
          <w:sz w:val="32"/>
          <w:szCs w:val="28"/>
          <w:lang w:val="en-US"/>
        </w:rPr>
      </w:pPr>
      <w:bookmarkStart w:id="52" w:name="_Toc398323439"/>
      <w:r>
        <w:rPr>
          <w:rFonts w:ascii="Arial" w:hAnsi="Arial" w:cs="Arial"/>
          <w:b/>
          <w:sz w:val="32"/>
          <w:szCs w:val="28"/>
        </w:rPr>
        <w:t>5.1</w:t>
      </w:r>
      <w:r>
        <w:rPr>
          <w:rFonts w:ascii="Arial" w:hAnsi="Arial" w:cs="Arial"/>
          <w:b/>
          <w:sz w:val="32"/>
          <w:szCs w:val="28"/>
        </w:rPr>
        <w:tab/>
        <w:t>Chức năng đăng nhập</w:t>
      </w:r>
      <w:bookmarkEnd w:id="52"/>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Mục đích: Cho phép ngườ</w:t>
      </w:r>
      <w:r>
        <w:rPr>
          <w:rFonts w:ascii="Times New Roman" w:hAnsi="Times New Roman" w:cs="Times New Roman"/>
          <w:sz w:val="28"/>
          <w:szCs w:val="28"/>
        </w:rPr>
        <w:t>i dùng</w:t>
      </w:r>
      <w:r w:rsidRPr="001443B8">
        <w:rPr>
          <w:rFonts w:ascii="Times New Roman" w:hAnsi="Times New Roman" w:cs="Times New Roman"/>
          <w:sz w:val="28"/>
          <w:szCs w:val="28"/>
        </w:rPr>
        <w:t xml:space="preserve"> đăng nhập vào hệ thống.</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Giao diện:</w:t>
      </w:r>
    </w:p>
    <w:p w:rsidR="00900D5D" w:rsidRPr="001443B8" w:rsidRDefault="00900D5D" w:rsidP="00900D5D">
      <w:pPr>
        <w:rPr>
          <w:rFonts w:ascii="Times New Roman" w:hAnsi="Times New Roman" w:cs="Times New Roman"/>
          <w:sz w:val="28"/>
          <w:szCs w:val="28"/>
        </w:rPr>
      </w:pPr>
      <w:r w:rsidRPr="001443B8">
        <w:rPr>
          <w:rFonts w:ascii="Times New Roman" w:hAnsi="Times New Roman" w:cs="Times New Roman"/>
          <w:sz w:val="28"/>
          <w:szCs w:val="28"/>
        </w:rPr>
        <w:tab/>
        <w:t>Giao diện chính:</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2DFDC8AE" wp14:editId="7C088670">
            <wp:extent cx="3609524" cy="285714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1.png"/>
                    <pic:cNvPicPr/>
                  </pic:nvPicPr>
                  <pic:blipFill>
                    <a:blip r:embed="rId7">
                      <a:extLst>
                        <a:ext uri="{28A0092B-C50C-407E-A947-70E740481C1C}">
                          <a14:useLocalDpi xmlns:a14="http://schemas.microsoft.com/office/drawing/2010/main" val="0"/>
                        </a:ext>
                      </a:extLst>
                    </a:blip>
                    <a:stretch>
                      <a:fillRect/>
                    </a:stretch>
                  </pic:blipFill>
                  <pic:spPr>
                    <a:xfrm>
                      <a:off x="0" y="0"/>
                      <a:ext cx="3609524" cy="2857143"/>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ab/>
        <w:t>Thông báo khi tài khoản không đúng:</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E1A5E9C" wp14:editId="04AC847B">
            <wp:extent cx="3685714" cy="3076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2.png"/>
                    <pic:cNvPicPr/>
                  </pic:nvPicPr>
                  <pic:blipFill>
                    <a:blip r:embed="rId8">
                      <a:extLst>
                        <a:ext uri="{28A0092B-C50C-407E-A947-70E740481C1C}">
                          <a14:useLocalDpi xmlns:a14="http://schemas.microsoft.com/office/drawing/2010/main" val="0"/>
                        </a:ext>
                      </a:extLst>
                    </a:blip>
                    <a:stretch>
                      <a:fillRect/>
                    </a:stretch>
                  </pic:blipFill>
                  <pic:spPr>
                    <a:xfrm>
                      <a:off x="0" y="0"/>
                      <a:ext cx="3685714" cy="3076190"/>
                    </a:xfrm>
                    <a:prstGeom prst="rect">
                      <a:avLst/>
                    </a:prstGeom>
                  </pic:spPr>
                </pic:pic>
              </a:graphicData>
            </a:graphic>
          </wp:inline>
        </w:drawing>
      </w: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ab/>
        <w:t>Thông báo khi sai mật khẩu:</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9631542" wp14:editId="1933761F">
            <wp:extent cx="3619048" cy="3095238"/>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3.png"/>
                    <pic:cNvPicPr/>
                  </pic:nvPicPr>
                  <pic:blipFill>
                    <a:blip r:embed="rId9">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Các thành phần trong giao diện:</w:t>
      </w:r>
    </w:p>
    <w:p w:rsidR="00900D5D"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6474160" wp14:editId="56A3EFF7">
            <wp:extent cx="3619048" cy="30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04.png"/>
                    <pic:cNvPicPr/>
                  </pic:nvPicPr>
                  <pic:blipFill>
                    <a:blip r:embed="rId10">
                      <a:extLst>
                        <a:ext uri="{28A0092B-C50C-407E-A947-70E740481C1C}">
                          <a14:useLocalDpi xmlns:a14="http://schemas.microsoft.com/office/drawing/2010/main" val="0"/>
                        </a:ext>
                      </a:extLst>
                    </a:blip>
                    <a:stretch>
                      <a:fillRect/>
                    </a:stretch>
                  </pic:blipFill>
                  <pic:spPr>
                    <a:xfrm>
                      <a:off x="0" y="0"/>
                      <a:ext cx="3619048" cy="3095238"/>
                    </a:xfrm>
                    <a:prstGeom prst="rect">
                      <a:avLst/>
                    </a:prstGeom>
                  </pic:spPr>
                </pic:pic>
              </a:graphicData>
            </a:graphic>
          </wp:inline>
        </w:drawing>
      </w:r>
    </w:p>
    <w:p w:rsidR="00900D5D" w:rsidRDefault="00900D5D" w:rsidP="00900D5D">
      <w:pPr>
        <w:rPr>
          <w:rFonts w:ascii="Times New Roman" w:hAnsi="Times New Roman" w:cs="Times New Roman"/>
          <w:noProof/>
          <w:sz w:val="28"/>
          <w:szCs w:val="28"/>
        </w:rPr>
      </w:pPr>
      <w:r>
        <w:rPr>
          <w:rFonts w:ascii="Times New Roman" w:hAnsi="Times New Roman" w:cs="Times New Roman"/>
          <w:noProof/>
          <w:sz w:val="28"/>
          <w:szCs w:val="28"/>
        </w:rPr>
        <w:br w:type="page"/>
      </w:r>
    </w:p>
    <w:tbl>
      <w:tblPr>
        <w:tblStyle w:val="TableGrid"/>
        <w:tblW w:w="0" w:type="auto"/>
        <w:tblLook w:val="04A0" w:firstRow="1" w:lastRow="0" w:firstColumn="1" w:lastColumn="0" w:noHBand="0" w:noVBand="1"/>
      </w:tblPr>
      <w:tblGrid>
        <w:gridCol w:w="714"/>
        <w:gridCol w:w="1278"/>
        <w:gridCol w:w="1514"/>
        <w:gridCol w:w="1185"/>
        <w:gridCol w:w="4885"/>
      </w:tblGrid>
      <w:tr w:rsidR="00900D5D" w:rsidRPr="001443B8" w:rsidTr="009374E0">
        <w:tc>
          <w:tcPr>
            <w:tcW w:w="0" w:type="auto"/>
            <w:shd w:val="clear" w:color="auto" w:fill="BDD6EE" w:themeFill="accent1" w:themeFillTint="66"/>
            <w:vAlign w:val="center"/>
          </w:tcPr>
          <w:p w:rsidR="00900D5D" w:rsidRPr="001443B8" w:rsidRDefault="00900D5D" w:rsidP="009374E0">
            <w:pPr>
              <w:pStyle w:val="ListParagraph"/>
              <w:ind w:left="0"/>
              <w:jc w:val="center"/>
              <w:rPr>
                <w:rFonts w:ascii="Times New Roman" w:hAnsi="Times New Roman" w:cs="Times New Roman"/>
                <w:sz w:val="28"/>
                <w:szCs w:val="28"/>
                <w:lang w:val="en-US"/>
              </w:rPr>
            </w:pPr>
            <w:r w:rsidRPr="001443B8">
              <w:rPr>
                <w:rFonts w:ascii="Times New Roman" w:hAnsi="Times New Roman" w:cs="Times New Roman"/>
                <w:sz w:val="28"/>
                <w:szCs w:val="28"/>
                <w:lang w:val="en-US"/>
              </w:rPr>
              <w:lastRenderedPageBreak/>
              <w:t>STT</w:t>
            </w:r>
          </w:p>
        </w:tc>
        <w:tc>
          <w:tcPr>
            <w:tcW w:w="0" w:type="auto"/>
            <w:shd w:val="clear" w:color="auto" w:fill="BDD6EE" w:themeFill="accent1" w:themeFillTint="66"/>
            <w:vAlign w:val="center"/>
          </w:tcPr>
          <w:p w:rsidR="00900D5D" w:rsidRPr="003B6855" w:rsidRDefault="00900D5D" w:rsidP="009374E0">
            <w:pPr>
              <w:pStyle w:val="ListParagraph"/>
              <w:ind w:left="0"/>
              <w:jc w:val="center"/>
              <w:rPr>
                <w:rFonts w:ascii="Times New Roman" w:hAnsi="Times New Roman" w:cs="Times New Roman"/>
                <w:sz w:val="28"/>
                <w:szCs w:val="28"/>
                <w:lang w:val="en-US"/>
              </w:rPr>
            </w:pPr>
            <w:r>
              <w:rPr>
                <w:rFonts w:ascii="Times New Roman" w:hAnsi="Times New Roman" w:cs="Times New Roman"/>
                <w:sz w:val="28"/>
                <w:szCs w:val="28"/>
                <w:lang w:val="en-US"/>
              </w:rPr>
              <w:t>Tên thành phần</w:t>
            </w:r>
          </w:p>
        </w:tc>
        <w:tc>
          <w:tcPr>
            <w:tcW w:w="0" w:type="auto"/>
            <w:shd w:val="clear" w:color="auto" w:fill="BDD6EE" w:themeFill="accent1" w:themeFillTint="66"/>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Loại điều khiển</w:t>
            </w:r>
          </w:p>
        </w:tc>
        <w:tc>
          <w:tcPr>
            <w:tcW w:w="0" w:type="auto"/>
            <w:shd w:val="clear" w:color="auto" w:fill="BDD6EE" w:themeFill="accent1" w:themeFillTint="66"/>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Giá trị mặc định</w:t>
            </w:r>
          </w:p>
        </w:tc>
        <w:tc>
          <w:tcPr>
            <w:tcW w:w="0" w:type="auto"/>
            <w:shd w:val="clear" w:color="auto" w:fill="BDD6EE" w:themeFill="accent1" w:themeFillTint="66"/>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Ghi chú</w:t>
            </w:r>
          </w:p>
        </w:tc>
      </w:tr>
      <w:tr w:rsidR="00900D5D" w:rsidRPr="001443B8"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1</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Thông báo</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Text</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Chỉ hiển thị thông báo khi người dùng nhập sai (xem sơ đồ xử lý bên dưới).</w:t>
            </w:r>
          </w:p>
        </w:tc>
      </w:tr>
      <w:tr w:rsidR="00900D5D" w:rsidRPr="001443B8"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2</w:t>
            </w:r>
          </w:p>
        </w:tc>
        <w:tc>
          <w:tcPr>
            <w:tcW w:w="0" w:type="auto"/>
          </w:tcPr>
          <w:p w:rsidR="00900D5D" w:rsidRPr="003B6855"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Tên tài khoản</w:t>
            </w: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Tên tài khoản</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Tên tài khoản người dùng</w:t>
            </w:r>
            <w:r w:rsidRPr="001443B8">
              <w:rPr>
                <w:rFonts w:ascii="Times New Roman" w:hAnsi="Times New Roman" w:cs="Times New Roman"/>
                <w:sz w:val="28"/>
                <w:szCs w:val="28"/>
                <w:lang w:val="en-US"/>
              </w:rPr>
              <w:t>.</w:t>
            </w:r>
          </w:p>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Nếu người dùng đã nhập vào tên tài khoản thì ghi nhớ cho đến khi người dùng nhấn reload trang đăng nhập này.</w:t>
            </w:r>
          </w:p>
        </w:tc>
      </w:tr>
      <w:tr w:rsidR="00900D5D" w:rsidRPr="001443B8"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3</w:t>
            </w:r>
          </w:p>
        </w:tc>
        <w:tc>
          <w:tcPr>
            <w:tcW w:w="0" w:type="auto"/>
          </w:tcPr>
          <w:p w:rsidR="00900D5D" w:rsidRPr="003B6855"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Mật khẩu</w:t>
            </w: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Textbox</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Mật khẩu</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rPr>
              <w:t>Mật khẩu của tài khoản</w:t>
            </w:r>
          </w:p>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Những gì người dùng nhập vào textbox này sẽ được ẩn đi và thay vào đó là các dấu chấm tròn ● có số lượng bằng với số kí tự người dùng nhập.</w:t>
            </w:r>
          </w:p>
        </w:tc>
      </w:tr>
      <w:tr w:rsidR="00900D5D" w:rsidRPr="001443B8"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4</w:t>
            </w:r>
          </w:p>
        </w:tc>
        <w:tc>
          <w:tcPr>
            <w:tcW w:w="0" w:type="auto"/>
          </w:tcPr>
          <w:p w:rsidR="00900D5D" w:rsidRPr="003B6855"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Đăng nhập</w:t>
            </w: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Button</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Người dùng nhấn vào nút này để đăng nhập vào hệ thống  khi đã nhập tên tài khoản và mật khẩu.</w:t>
            </w:r>
          </w:p>
        </w:tc>
      </w:tr>
      <w:tr w:rsidR="00900D5D" w:rsidRPr="001443B8"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5</w:t>
            </w:r>
          </w:p>
        </w:tc>
        <w:tc>
          <w:tcPr>
            <w:tcW w:w="0" w:type="auto"/>
          </w:tcPr>
          <w:p w:rsidR="00900D5D" w:rsidRPr="003B6855"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Nhớ mật khẩu</w:t>
            </w: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Checkbox</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No c</w:t>
            </w:r>
            <w:r w:rsidRPr="001443B8">
              <w:rPr>
                <w:rFonts w:ascii="Times New Roman" w:hAnsi="Times New Roman" w:cs="Times New Roman"/>
                <w:sz w:val="28"/>
                <w:szCs w:val="28"/>
              </w:rPr>
              <w:t>heck</w:t>
            </w: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Ghi nhớ tên tài khoản và mật khẩu cho lần đăng nhập sau của người dùng</w:t>
            </w:r>
          </w:p>
        </w:tc>
      </w:tr>
      <w:tr w:rsidR="00900D5D" w:rsidRPr="003B6855"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6</w:t>
            </w:r>
          </w:p>
        </w:tc>
        <w:tc>
          <w:tcPr>
            <w:tcW w:w="0" w:type="auto"/>
          </w:tcPr>
          <w:p w:rsidR="00900D5D" w:rsidRPr="003B6855"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Quên mật khẩu</w:t>
            </w: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Hyperlink  Text</w:t>
            </w:r>
          </w:p>
        </w:tc>
        <w:tc>
          <w:tcPr>
            <w:tcW w:w="0" w:type="auto"/>
          </w:tcPr>
          <w:p w:rsidR="00900D5D" w:rsidRPr="001443B8" w:rsidRDefault="00900D5D" w:rsidP="009374E0">
            <w:pPr>
              <w:pStyle w:val="ListParagraph"/>
              <w:ind w:left="0"/>
              <w:rPr>
                <w:rFonts w:ascii="Times New Roman" w:hAnsi="Times New Roman" w:cs="Times New Roman"/>
                <w:sz w:val="28"/>
                <w:szCs w:val="28"/>
              </w:rPr>
            </w:pP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lấy lại mật khẩu</w:t>
            </w:r>
          </w:p>
        </w:tc>
      </w:tr>
      <w:tr w:rsidR="00900D5D" w:rsidRPr="003B6855" w:rsidTr="009374E0">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7</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en-US"/>
              </w:rPr>
              <w:t>Đăng ký tài khoản</w:t>
            </w:r>
          </w:p>
        </w:tc>
        <w:tc>
          <w:tcPr>
            <w:tcW w:w="0" w:type="auto"/>
          </w:tcPr>
          <w:p w:rsidR="00900D5D" w:rsidRPr="001443B8" w:rsidRDefault="00900D5D" w:rsidP="009374E0">
            <w:pPr>
              <w:pStyle w:val="ListParagraph"/>
              <w:ind w:left="0"/>
              <w:rPr>
                <w:rFonts w:ascii="Times New Roman" w:hAnsi="Times New Roman" w:cs="Times New Roman"/>
                <w:sz w:val="28"/>
                <w:szCs w:val="28"/>
                <w:lang w:val="en-US"/>
              </w:rPr>
            </w:pPr>
            <w:r w:rsidRPr="001443B8">
              <w:rPr>
                <w:rFonts w:ascii="Times New Roman" w:hAnsi="Times New Roman" w:cs="Times New Roman"/>
                <w:sz w:val="28"/>
                <w:szCs w:val="28"/>
                <w:lang w:val="en-US"/>
              </w:rPr>
              <w:t>Button</w:t>
            </w:r>
          </w:p>
        </w:tc>
        <w:tc>
          <w:tcPr>
            <w:tcW w:w="0" w:type="auto"/>
          </w:tcPr>
          <w:p w:rsidR="00900D5D" w:rsidRPr="001443B8" w:rsidRDefault="00900D5D" w:rsidP="009374E0">
            <w:pPr>
              <w:pStyle w:val="ListParagraph"/>
              <w:ind w:left="0"/>
              <w:rPr>
                <w:rFonts w:ascii="Times New Roman" w:hAnsi="Times New Roman" w:cs="Times New Roman"/>
                <w:sz w:val="28"/>
                <w:szCs w:val="28"/>
              </w:rPr>
            </w:pPr>
          </w:p>
        </w:tc>
        <w:tc>
          <w:tcPr>
            <w:tcW w:w="0" w:type="auto"/>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Chuyển đến trang đăng ký tài khoản mới cho người dùng.</w:t>
            </w:r>
          </w:p>
        </w:tc>
      </w:tr>
    </w:tbl>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t>Dữ liệu được sữ dụng:</w:t>
      </w:r>
    </w:p>
    <w:tbl>
      <w:tblPr>
        <w:tblStyle w:val="TableGrid"/>
        <w:tblW w:w="0" w:type="auto"/>
        <w:tblInd w:w="720" w:type="dxa"/>
        <w:tblLook w:val="04A0" w:firstRow="1" w:lastRow="0" w:firstColumn="1" w:lastColumn="0" w:noHBand="0" w:noVBand="1"/>
      </w:tblPr>
      <w:tblGrid>
        <w:gridCol w:w="895"/>
        <w:gridCol w:w="1981"/>
        <w:gridCol w:w="1438"/>
        <w:gridCol w:w="1438"/>
        <w:gridCol w:w="1439"/>
        <w:gridCol w:w="1439"/>
      </w:tblGrid>
      <w:tr w:rsidR="00900D5D" w:rsidRPr="001443B8" w:rsidTr="009374E0">
        <w:tc>
          <w:tcPr>
            <w:tcW w:w="895"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STT</w:t>
            </w:r>
          </w:p>
        </w:tc>
        <w:tc>
          <w:tcPr>
            <w:tcW w:w="1981" w:type="dxa"/>
            <w:vMerge w:val="restart"/>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Tên bảng / Cấu trúc dữ liệu</w:t>
            </w:r>
          </w:p>
        </w:tc>
        <w:tc>
          <w:tcPr>
            <w:tcW w:w="5754" w:type="dxa"/>
            <w:gridSpan w:val="4"/>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Phương thức</w:t>
            </w:r>
          </w:p>
        </w:tc>
      </w:tr>
      <w:tr w:rsidR="00900D5D" w:rsidRPr="001443B8" w:rsidTr="009374E0">
        <w:tc>
          <w:tcPr>
            <w:tcW w:w="895"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981" w:type="dxa"/>
            <w:vMerge/>
            <w:vAlign w:val="center"/>
          </w:tcPr>
          <w:p w:rsidR="00900D5D" w:rsidRPr="001443B8" w:rsidRDefault="00900D5D" w:rsidP="009374E0">
            <w:pPr>
              <w:pStyle w:val="ListParagraph"/>
              <w:ind w:left="0"/>
              <w:jc w:val="center"/>
              <w:rPr>
                <w:rFonts w:ascii="Times New Roman" w:hAnsi="Times New Roman" w:cs="Times New Roman"/>
                <w:sz w:val="28"/>
                <w:szCs w:val="28"/>
              </w:rPr>
            </w:pP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Thêm</w:t>
            </w:r>
          </w:p>
        </w:tc>
        <w:tc>
          <w:tcPr>
            <w:tcW w:w="1438"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Sửa</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Xoá</w:t>
            </w: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Truy vấn</w:t>
            </w:r>
          </w:p>
        </w:tc>
      </w:tr>
      <w:tr w:rsidR="00900D5D" w:rsidRPr="001443B8" w:rsidTr="009374E0">
        <w:tc>
          <w:tcPr>
            <w:tcW w:w="895"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1</w:t>
            </w:r>
          </w:p>
        </w:tc>
        <w:tc>
          <w:tcPr>
            <w:tcW w:w="1981" w:type="dxa"/>
          </w:tcPr>
          <w:p w:rsidR="00900D5D" w:rsidRPr="001443B8" w:rsidRDefault="00900D5D" w:rsidP="009374E0">
            <w:pPr>
              <w:pStyle w:val="ListParagraph"/>
              <w:ind w:left="0"/>
              <w:rPr>
                <w:rFonts w:ascii="Times New Roman" w:hAnsi="Times New Roman" w:cs="Times New Roman"/>
                <w:sz w:val="28"/>
                <w:szCs w:val="28"/>
              </w:rPr>
            </w:pPr>
            <w:r w:rsidRPr="001443B8">
              <w:rPr>
                <w:rFonts w:ascii="Times New Roman" w:hAnsi="Times New Roman" w:cs="Times New Roman"/>
                <w:sz w:val="28"/>
                <w:szCs w:val="28"/>
              </w:rPr>
              <w:t>Tài khoản</w:t>
            </w: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8"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tcPr>
          <w:p w:rsidR="00900D5D" w:rsidRPr="001443B8" w:rsidRDefault="00900D5D" w:rsidP="009374E0">
            <w:pPr>
              <w:pStyle w:val="ListParagraph"/>
              <w:ind w:left="0"/>
              <w:rPr>
                <w:rFonts w:ascii="Times New Roman" w:hAnsi="Times New Roman" w:cs="Times New Roman"/>
                <w:sz w:val="28"/>
                <w:szCs w:val="28"/>
              </w:rPr>
            </w:pPr>
          </w:p>
        </w:tc>
        <w:tc>
          <w:tcPr>
            <w:tcW w:w="1439" w:type="dxa"/>
            <w:vAlign w:val="center"/>
          </w:tcPr>
          <w:p w:rsidR="00900D5D" w:rsidRPr="001443B8" w:rsidRDefault="00900D5D" w:rsidP="009374E0">
            <w:pPr>
              <w:pStyle w:val="ListParagraph"/>
              <w:ind w:left="0"/>
              <w:jc w:val="center"/>
              <w:rPr>
                <w:rFonts w:ascii="Times New Roman" w:hAnsi="Times New Roman" w:cs="Times New Roman"/>
                <w:sz w:val="28"/>
                <w:szCs w:val="28"/>
              </w:rPr>
            </w:pPr>
            <w:r w:rsidRPr="001443B8">
              <w:rPr>
                <w:rFonts w:ascii="Times New Roman" w:hAnsi="Times New Roman" w:cs="Times New Roman"/>
                <w:sz w:val="28"/>
                <w:szCs w:val="28"/>
              </w:rPr>
              <w:t>X</w:t>
            </w:r>
          </w:p>
        </w:tc>
      </w:tr>
    </w:tbl>
    <w:p w:rsidR="00900D5D" w:rsidRPr="001443B8" w:rsidRDefault="00900D5D" w:rsidP="00900D5D">
      <w:pPr>
        <w:rPr>
          <w:rFonts w:ascii="Times New Roman" w:hAnsi="Times New Roman" w:cs="Times New Roman"/>
          <w:noProof/>
          <w:sz w:val="28"/>
          <w:szCs w:val="28"/>
        </w:rPr>
      </w:pP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br w:type="page"/>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rPr>
        <w:lastRenderedPageBreak/>
        <w:t>Sơ đồ xử lý:</w:t>
      </w:r>
    </w:p>
    <w:p w:rsidR="00900D5D" w:rsidRPr="001443B8" w:rsidRDefault="00900D5D" w:rsidP="00900D5D">
      <w:pPr>
        <w:rPr>
          <w:rFonts w:ascii="Times New Roman" w:hAnsi="Times New Roman" w:cs="Times New Roman"/>
          <w:noProof/>
          <w:sz w:val="28"/>
          <w:szCs w:val="28"/>
        </w:rPr>
      </w:pPr>
      <w:r w:rsidRPr="001443B8">
        <w:rPr>
          <w:rFonts w:ascii="Times New Roman" w:hAnsi="Times New Roman" w:cs="Times New Roman"/>
          <w:noProof/>
          <w:sz w:val="28"/>
          <w:szCs w:val="28"/>
          <w:lang w:val="en-US"/>
        </w:rPr>
        <w:drawing>
          <wp:inline distT="0" distB="0" distL="0" distR="0" wp14:anchorId="6A39CCBE" wp14:editId="46707216">
            <wp:extent cx="5943600" cy="4871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Nhap.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871085"/>
                    </a:xfrm>
                    <a:prstGeom prst="rect">
                      <a:avLst/>
                    </a:prstGeom>
                  </pic:spPr>
                </pic:pic>
              </a:graphicData>
            </a:graphic>
          </wp:inline>
        </w:drawing>
      </w:r>
    </w:p>
    <w:p w:rsidR="00900D5D" w:rsidRPr="001443B8" w:rsidRDefault="00900D5D" w:rsidP="00900D5D">
      <w:pPr>
        <w:rPr>
          <w:rFonts w:ascii="Times New Roman" w:hAnsi="Times New Roman" w:cs="Times New Roman"/>
          <w:noProof/>
          <w:sz w:val="28"/>
          <w:szCs w:val="28"/>
        </w:rPr>
      </w:pPr>
    </w:p>
    <w:p w:rsidR="00900D5D" w:rsidRPr="00900D5D" w:rsidRDefault="00900D5D" w:rsidP="00BA3269">
      <w:pPr>
        <w:pStyle w:val="ListParagraph"/>
        <w:outlineLvl w:val="1"/>
        <w:rPr>
          <w:rFonts w:ascii="Arial" w:hAnsi="Arial" w:cs="Arial"/>
          <w:b/>
          <w:sz w:val="32"/>
          <w:szCs w:val="28"/>
          <w:lang w:val="en-US"/>
        </w:rPr>
      </w:pPr>
    </w:p>
    <w:p w:rsidR="00C345F1" w:rsidRPr="00FB7F20" w:rsidRDefault="0050610C" w:rsidP="00FB7F20">
      <w:pPr>
        <w:pStyle w:val="ListParagraph"/>
        <w:outlineLvl w:val="1"/>
        <w:rPr>
          <w:rFonts w:ascii="Arial" w:hAnsi="Arial" w:cs="Arial"/>
          <w:b/>
          <w:sz w:val="32"/>
          <w:szCs w:val="28"/>
          <w:lang w:val="en-US"/>
        </w:rPr>
      </w:pPr>
      <w:bookmarkStart w:id="53" w:name="_Toc398323440"/>
      <w:r>
        <w:rPr>
          <w:rFonts w:ascii="Arial" w:hAnsi="Arial" w:cs="Arial"/>
          <w:b/>
          <w:sz w:val="32"/>
          <w:szCs w:val="28"/>
        </w:rPr>
        <w:t>5.2</w:t>
      </w:r>
      <w:r>
        <w:rPr>
          <w:rFonts w:ascii="Arial" w:hAnsi="Arial" w:cs="Arial"/>
          <w:b/>
          <w:sz w:val="32"/>
          <w:szCs w:val="28"/>
        </w:rPr>
        <w:tab/>
        <w:t>Chức năng đăng xuất</w:t>
      </w:r>
      <w:bookmarkEnd w:id="53"/>
    </w:p>
    <w:p w:rsidR="00670714" w:rsidRPr="00FB7F20" w:rsidRDefault="0050610C" w:rsidP="00FB7F20">
      <w:pPr>
        <w:pStyle w:val="ListParagraph"/>
        <w:outlineLvl w:val="1"/>
        <w:rPr>
          <w:rFonts w:ascii="Arial" w:hAnsi="Arial" w:cs="Arial"/>
          <w:b/>
          <w:sz w:val="32"/>
          <w:szCs w:val="28"/>
          <w:lang w:val="en-US"/>
        </w:rPr>
      </w:pPr>
      <w:bookmarkStart w:id="54" w:name="_Toc398323441"/>
      <w:r>
        <w:rPr>
          <w:rFonts w:ascii="Arial" w:hAnsi="Arial" w:cs="Arial"/>
          <w:b/>
          <w:sz w:val="32"/>
          <w:szCs w:val="28"/>
        </w:rPr>
        <w:t>5.</w:t>
      </w:r>
      <w:r w:rsidR="00671085">
        <w:rPr>
          <w:rFonts w:ascii="Arial" w:hAnsi="Arial" w:cs="Arial"/>
          <w:b/>
          <w:sz w:val="32"/>
          <w:szCs w:val="28"/>
        </w:rPr>
        <w:t>3</w:t>
      </w:r>
      <w:r>
        <w:rPr>
          <w:rFonts w:ascii="Arial" w:hAnsi="Arial" w:cs="Arial"/>
          <w:b/>
          <w:sz w:val="32"/>
          <w:szCs w:val="28"/>
        </w:rPr>
        <w:tab/>
        <w:t>Chức năng</w:t>
      </w:r>
      <w:r w:rsidR="00671085">
        <w:rPr>
          <w:rFonts w:ascii="Arial" w:hAnsi="Arial" w:cs="Arial"/>
          <w:b/>
          <w:sz w:val="32"/>
          <w:szCs w:val="28"/>
        </w:rPr>
        <w:t xml:space="preserve"> đăng ký</w:t>
      </w:r>
      <w:bookmarkEnd w:id="54"/>
    </w:p>
    <w:p w:rsidR="00200E15" w:rsidRPr="006A57A6" w:rsidRDefault="00671085" w:rsidP="006A57A6">
      <w:pPr>
        <w:pStyle w:val="ListParagraph"/>
        <w:outlineLvl w:val="1"/>
        <w:rPr>
          <w:rFonts w:ascii="Arial" w:hAnsi="Arial" w:cs="Arial"/>
          <w:b/>
          <w:sz w:val="32"/>
          <w:szCs w:val="28"/>
          <w:lang w:val="en-US"/>
        </w:rPr>
      </w:pPr>
      <w:bookmarkStart w:id="55" w:name="_Toc398323442"/>
      <w:r>
        <w:rPr>
          <w:rFonts w:ascii="Arial" w:hAnsi="Arial" w:cs="Arial"/>
          <w:b/>
          <w:sz w:val="32"/>
          <w:szCs w:val="28"/>
        </w:rPr>
        <w:t>5.4</w:t>
      </w:r>
      <w:r>
        <w:rPr>
          <w:rFonts w:ascii="Arial" w:hAnsi="Arial" w:cs="Arial"/>
          <w:b/>
          <w:sz w:val="32"/>
          <w:szCs w:val="28"/>
        </w:rPr>
        <w:tab/>
        <w:t xml:space="preserve">Chức năng </w:t>
      </w:r>
      <w:r w:rsidR="00813BB2">
        <w:rPr>
          <w:rFonts w:ascii="Arial" w:hAnsi="Arial" w:cs="Arial"/>
          <w:b/>
          <w:sz w:val="32"/>
          <w:szCs w:val="28"/>
          <w:lang w:val="en-US"/>
        </w:rPr>
        <w:t xml:space="preserve">yêu cầu </w:t>
      </w:r>
      <w:r>
        <w:rPr>
          <w:rFonts w:ascii="Arial" w:hAnsi="Arial" w:cs="Arial"/>
          <w:b/>
          <w:sz w:val="32"/>
          <w:szCs w:val="28"/>
        </w:rPr>
        <w:t>lấy lại mật khẩu</w:t>
      </w:r>
      <w:bookmarkEnd w:id="55"/>
    </w:p>
    <w:p w:rsidR="00247CB0" w:rsidRPr="006A57A6" w:rsidRDefault="00671085" w:rsidP="006A57A6">
      <w:pPr>
        <w:pStyle w:val="ListParagraph"/>
        <w:outlineLvl w:val="1"/>
        <w:rPr>
          <w:rFonts w:ascii="Arial" w:hAnsi="Arial" w:cs="Arial"/>
          <w:b/>
          <w:sz w:val="32"/>
          <w:szCs w:val="28"/>
          <w:lang w:val="en-US"/>
        </w:rPr>
      </w:pPr>
      <w:bookmarkStart w:id="56" w:name="_Toc398323443"/>
      <w:r>
        <w:rPr>
          <w:rFonts w:ascii="Arial" w:hAnsi="Arial" w:cs="Arial"/>
          <w:b/>
          <w:sz w:val="32"/>
          <w:szCs w:val="28"/>
        </w:rPr>
        <w:t>5.5</w:t>
      </w:r>
      <w:r>
        <w:rPr>
          <w:rFonts w:ascii="Arial" w:hAnsi="Arial" w:cs="Arial"/>
          <w:b/>
          <w:sz w:val="32"/>
          <w:szCs w:val="28"/>
        </w:rPr>
        <w:tab/>
        <w:t xml:space="preserve">Chức năng </w:t>
      </w:r>
      <w:bookmarkEnd w:id="56"/>
      <w:r w:rsidR="004F655B">
        <w:rPr>
          <w:rFonts w:ascii="Arial" w:hAnsi="Arial" w:cs="Arial"/>
          <w:b/>
          <w:sz w:val="32"/>
          <w:szCs w:val="28"/>
          <w:lang w:val="en-US"/>
        </w:rPr>
        <w:t>đổi mật khẩu</w:t>
      </w:r>
    </w:p>
    <w:p w:rsidR="00FA3803" w:rsidRPr="006A57A6" w:rsidRDefault="00671085" w:rsidP="006A57A6">
      <w:pPr>
        <w:pStyle w:val="ListParagraph"/>
        <w:outlineLvl w:val="1"/>
        <w:rPr>
          <w:ins w:id="57" w:author="mine" w:date="2014-09-10T22:51:00Z"/>
          <w:rFonts w:ascii="Arial" w:hAnsi="Arial" w:cs="Arial"/>
          <w:b/>
          <w:sz w:val="32"/>
          <w:szCs w:val="28"/>
          <w:lang w:val="en-US"/>
          <w:rPrChange w:id="58" w:author="Vịt Kota" w:date="2014-09-10T22:51:00Z">
            <w:rPr>
              <w:ins w:id="59" w:author="mine" w:date="2014-09-10T22:51:00Z"/>
              <w:rFonts w:ascii="Arial" w:hAnsi="Arial"/>
              <w:b/>
              <w:sz w:val="32"/>
            </w:rPr>
          </w:rPrChange>
        </w:rPr>
      </w:pPr>
      <w:bookmarkStart w:id="60" w:name="_Toc398323444"/>
      <w:r>
        <w:rPr>
          <w:rFonts w:ascii="Arial" w:hAnsi="Arial" w:cs="Arial"/>
          <w:b/>
          <w:sz w:val="32"/>
          <w:szCs w:val="28"/>
        </w:rPr>
        <w:t>5.6</w:t>
      </w:r>
      <w:r>
        <w:rPr>
          <w:rFonts w:ascii="Arial" w:hAnsi="Arial" w:cs="Arial"/>
          <w:b/>
          <w:sz w:val="32"/>
          <w:szCs w:val="28"/>
        </w:rPr>
        <w:tab/>
        <w:t xml:space="preserve">Chức năng </w:t>
      </w:r>
      <w:bookmarkEnd w:id="60"/>
      <w:r w:rsidR="004F655B">
        <w:rPr>
          <w:rFonts w:ascii="Arial" w:hAnsi="Arial" w:cs="Arial"/>
          <w:b/>
          <w:sz w:val="32"/>
          <w:szCs w:val="28"/>
          <w:lang w:val="en-US"/>
        </w:rPr>
        <w:t>xem thông tin nhà trọ</w:t>
      </w:r>
    </w:p>
    <w:p w:rsidR="002063A1" w:rsidRPr="004F655B" w:rsidRDefault="00671085" w:rsidP="006A57A6">
      <w:pPr>
        <w:pStyle w:val="ListParagraph"/>
        <w:outlineLvl w:val="1"/>
        <w:rPr>
          <w:ins w:id="61" w:author="mine" w:date="2014-09-10T22:51:00Z"/>
          <w:rFonts w:ascii="Arial" w:hAnsi="Arial" w:cs="Arial"/>
          <w:b/>
          <w:sz w:val="32"/>
          <w:szCs w:val="28"/>
          <w:lang w:val="en-US"/>
          <w:rPrChange w:id="62" w:author="Vịt Kota" w:date="2014-09-10T22:51:00Z">
            <w:rPr>
              <w:ins w:id="63" w:author="mine" w:date="2014-09-10T22:51:00Z"/>
              <w:rFonts w:ascii="Arial" w:hAnsi="Arial"/>
              <w:b/>
              <w:sz w:val="32"/>
            </w:rPr>
          </w:rPrChange>
        </w:rPr>
      </w:pPr>
      <w:bookmarkStart w:id="64" w:name="_Toc398323445"/>
      <w:r>
        <w:rPr>
          <w:rFonts w:ascii="Arial" w:hAnsi="Arial" w:cs="Arial"/>
          <w:b/>
          <w:sz w:val="32"/>
          <w:szCs w:val="28"/>
        </w:rPr>
        <w:t>5.7</w:t>
      </w:r>
      <w:r>
        <w:rPr>
          <w:rFonts w:ascii="Arial" w:hAnsi="Arial" w:cs="Arial"/>
          <w:b/>
          <w:sz w:val="32"/>
          <w:szCs w:val="28"/>
        </w:rPr>
        <w:tab/>
        <w:t xml:space="preserve">Chức năng tìm </w:t>
      </w:r>
      <w:bookmarkEnd w:id="64"/>
      <w:r w:rsidR="004F655B">
        <w:rPr>
          <w:rFonts w:ascii="Arial" w:hAnsi="Arial" w:cs="Arial"/>
          <w:b/>
          <w:sz w:val="32"/>
          <w:szCs w:val="28"/>
          <w:lang w:val="en-US"/>
        </w:rPr>
        <w:t>nhà trọ</w:t>
      </w:r>
    </w:p>
    <w:p w:rsidR="00ED67D6" w:rsidRPr="006A57A6" w:rsidRDefault="00671085" w:rsidP="006A57A6">
      <w:pPr>
        <w:pStyle w:val="ListParagraph"/>
        <w:outlineLvl w:val="1"/>
        <w:rPr>
          <w:ins w:id="65" w:author="theirs" w:date="2014-09-10T22:51:00Z"/>
          <w:rFonts w:ascii="Arial" w:hAnsi="Arial" w:cs="Arial"/>
          <w:b/>
          <w:sz w:val="32"/>
          <w:szCs w:val="28"/>
          <w:lang w:val="en-US"/>
        </w:rPr>
      </w:pPr>
      <w:bookmarkStart w:id="66" w:name="_Toc398323446"/>
      <w:r>
        <w:rPr>
          <w:rFonts w:ascii="Arial" w:hAnsi="Arial" w:cs="Arial"/>
          <w:b/>
          <w:sz w:val="32"/>
          <w:szCs w:val="28"/>
        </w:rPr>
        <w:t>5.8</w:t>
      </w:r>
      <w:r>
        <w:rPr>
          <w:rFonts w:ascii="Arial" w:hAnsi="Arial" w:cs="Arial"/>
          <w:b/>
          <w:sz w:val="32"/>
          <w:szCs w:val="28"/>
        </w:rPr>
        <w:tab/>
        <w:t>Chức năng</w:t>
      </w:r>
      <w:bookmarkEnd w:id="66"/>
      <w:r w:rsidR="004744DE">
        <w:rPr>
          <w:rFonts w:ascii="Arial" w:hAnsi="Arial" w:cs="Arial"/>
          <w:b/>
          <w:sz w:val="32"/>
          <w:szCs w:val="28"/>
        </w:rPr>
        <w:t xml:space="preserve"> cập nhật thông tin nhà trọ</w:t>
      </w:r>
    </w:p>
    <w:p w:rsidR="00ED67D6" w:rsidRPr="00890005" w:rsidRDefault="00671085" w:rsidP="00890005">
      <w:pPr>
        <w:pStyle w:val="ListParagraph"/>
        <w:outlineLvl w:val="1"/>
        <w:rPr>
          <w:ins w:id="67" w:author="theirs" w:date="2014-09-10T22:51:00Z"/>
          <w:rFonts w:ascii="Arial" w:hAnsi="Arial" w:cs="Arial"/>
          <w:b/>
          <w:sz w:val="32"/>
          <w:szCs w:val="28"/>
          <w:lang w:val="en-US"/>
        </w:rPr>
      </w:pPr>
      <w:bookmarkStart w:id="68" w:name="_Toc398323447"/>
      <w:r>
        <w:rPr>
          <w:rFonts w:ascii="Arial" w:hAnsi="Arial" w:cs="Arial"/>
          <w:b/>
          <w:sz w:val="32"/>
          <w:szCs w:val="28"/>
        </w:rPr>
        <w:t>5.9</w:t>
      </w:r>
      <w:r>
        <w:rPr>
          <w:rFonts w:ascii="Arial" w:hAnsi="Arial" w:cs="Arial"/>
          <w:b/>
          <w:sz w:val="32"/>
          <w:szCs w:val="28"/>
        </w:rPr>
        <w:tab/>
        <w:t xml:space="preserve">Chức năng </w:t>
      </w:r>
      <w:bookmarkEnd w:id="68"/>
      <w:r w:rsidR="006A57A6">
        <w:rPr>
          <w:rFonts w:ascii="Arial" w:hAnsi="Arial" w:cs="Arial"/>
          <w:b/>
          <w:sz w:val="32"/>
          <w:szCs w:val="28"/>
          <w:lang w:val="en-US"/>
        </w:rPr>
        <w:t>quản lý danh sách nhà trọ</w:t>
      </w:r>
    </w:p>
    <w:p w:rsidR="00ED67D6" w:rsidRPr="00890005" w:rsidRDefault="00671085" w:rsidP="00890005">
      <w:pPr>
        <w:pStyle w:val="ListParagraph"/>
        <w:outlineLvl w:val="1"/>
        <w:rPr>
          <w:ins w:id="69" w:author="theirs" w:date="2014-09-10T22:51:00Z"/>
          <w:rFonts w:ascii="Arial" w:hAnsi="Arial" w:cs="Arial"/>
          <w:b/>
          <w:sz w:val="32"/>
          <w:szCs w:val="28"/>
          <w:lang w:val="en-US"/>
        </w:rPr>
      </w:pPr>
      <w:bookmarkStart w:id="70" w:name="_Toc398323448"/>
      <w:r>
        <w:rPr>
          <w:rFonts w:ascii="Arial" w:hAnsi="Arial" w:cs="Arial"/>
          <w:b/>
          <w:sz w:val="32"/>
          <w:szCs w:val="28"/>
        </w:rPr>
        <w:t>5.10</w:t>
      </w:r>
      <w:r>
        <w:rPr>
          <w:rFonts w:ascii="Arial" w:hAnsi="Arial" w:cs="Arial"/>
          <w:b/>
          <w:sz w:val="32"/>
          <w:szCs w:val="28"/>
        </w:rPr>
        <w:tab/>
        <w:t xml:space="preserve">Chức năng </w:t>
      </w:r>
      <w:bookmarkEnd w:id="70"/>
      <w:r w:rsidR="006A57A6">
        <w:rPr>
          <w:rFonts w:ascii="Arial" w:hAnsi="Arial" w:cs="Arial"/>
          <w:b/>
          <w:sz w:val="32"/>
          <w:szCs w:val="28"/>
          <w:lang w:val="en-US"/>
        </w:rPr>
        <w:t>quản lý người dùng</w:t>
      </w:r>
    </w:p>
    <w:p w:rsidR="006C4228" w:rsidRPr="006C4228" w:rsidRDefault="00671085" w:rsidP="006C4228">
      <w:pPr>
        <w:pStyle w:val="ListParagraph"/>
        <w:outlineLvl w:val="1"/>
        <w:rPr>
          <w:ins w:id="71" w:author="theirs" w:date="2014-09-10T22:51:00Z"/>
          <w:rFonts w:ascii="Arial" w:hAnsi="Arial" w:cs="Arial"/>
          <w:b/>
          <w:sz w:val="32"/>
          <w:szCs w:val="28"/>
          <w:lang w:val="en-US"/>
        </w:rPr>
      </w:pPr>
      <w:bookmarkStart w:id="72" w:name="_Toc398323449"/>
      <w:r>
        <w:rPr>
          <w:rFonts w:ascii="Arial" w:hAnsi="Arial" w:cs="Arial"/>
          <w:b/>
          <w:sz w:val="32"/>
          <w:szCs w:val="28"/>
        </w:rPr>
        <w:lastRenderedPageBreak/>
        <w:t>5.11</w:t>
      </w:r>
      <w:r>
        <w:rPr>
          <w:rFonts w:ascii="Arial" w:hAnsi="Arial" w:cs="Arial"/>
          <w:b/>
          <w:sz w:val="32"/>
          <w:szCs w:val="28"/>
        </w:rPr>
        <w:tab/>
        <w:t>Chức năng bình luận</w:t>
      </w:r>
      <w:bookmarkEnd w:id="72"/>
    </w:p>
    <w:p w:rsidR="00ED67D6" w:rsidRPr="004D5AAE" w:rsidRDefault="00671085" w:rsidP="00890005">
      <w:pPr>
        <w:pStyle w:val="ListParagraph"/>
        <w:outlineLvl w:val="1"/>
        <w:rPr>
          <w:ins w:id="73" w:author="ChiTam" w:date="2014-09-10T22:51:00Z"/>
          <w:rFonts w:ascii="Arial" w:hAnsi="Arial" w:cs="Arial"/>
          <w:b/>
          <w:sz w:val="32"/>
          <w:szCs w:val="28"/>
          <w:lang w:val="en-US"/>
        </w:rPr>
      </w:pPr>
      <w:bookmarkStart w:id="74" w:name="_Toc398323450"/>
      <w:r>
        <w:rPr>
          <w:rFonts w:ascii="Arial" w:hAnsi="Arial" w:cs="Arial"/>
          <w:b/>
          <w:sz w:val="32"/>
          <w:szCs w:val="28"/>
        </w:rPr>
        <w:t>5.12</w:t>
      </w:r>
      <w:r>
        <w:rPr>
          <w:rFonts w:ascii="Arial" w:hAnsi="Arial" w:cs="Arial"/>
          <w:b/>
          <w:sz w:val="32"/>
          <w:szCs w:val="28"/>
        </w:rPr>
        <w:tab/>
        <w:t xml:space="preserve">Chức năng </w:t>
      </w:r>
      <w:bookmarkEnd w:id="74"/>
      <w:r w:rsidR="004D5AAE">
        <w:rPr>
          <w:rFonts w:ascii="Arial" w:hAnsi="Arial" w:cs="Arial"/>
          <w:b/>
          <w:sz w:val="32"/>
          <w:szCs w:val="28"/>
          <w:lang w:val="en-US"/>
        </w:rPr>
        <w:t>quản lý bình luận</w:t>
      </w:r>
    </w:p>
    <w:p w:rsidR="00671085" w:rsidRDefault="00241EA4">
      <w:pPr>
        <w:pStyle w:val="ListParagraph"/>
        <w:outlineLvl w:val="1"/>
        <w:rPr>
          <w:rFonts w:ascii="Arial" w:hAnsi="Arial" w:cs="Arial"/>
          <w:b/>
          <w:sz w:val="32"/>
          <w:szCs w:val="28"/>
          <w:lang w:val="en-US"/>
        </w:rPr>
        <w:pPrChange w:id="75" w:author="theirs" w:date="2014-09-10T22:51:00Z">
          <w:pPr>
            <w:pStyle w:val="ListParagraph"/>
          </w:pPr>
        </w:pPrChange>
      </w:pPr>
      <w:bookmarkStart w:id="76" w:name="_Toc398323453"/>
      <w:r>
        <w:rPr>
          <w:rFonts w:ascii="Arial" w:hAnsi="Arial" w:cs="Arial"/>
          <w:b/>
          <w:sz w:val="32"/>
          <w:szCs w:val="28"/>
        </w:rPr>
        <w:t>5.1</w:t>
      </w:r>
      <w:r>
        <w:rPr>
          <w:rFonts w:ascii="Arial" w:hAnsi="Arial" w:cs="Arial"/>
          <w:b/>
          <w:sz w:val="32"/>
          <w:szCs w:val="28"/>
          <w:lang w:val="en-US"/>
        </w:rPr>
        <w:t>3</w:t>
      </w:r>
      <w:r w:rsidR="00671085">
        <w:rPr>
          <w:rFonts w:ascii="Arial" w:hAnsi="Arial" w:cs="Arial"/>
          <w:b/>
          <w:sz w:val="32"/>
          <w:szCs w:val="28"/>
        </w:rPr>
        <w:tab/>
        <w:t xml:space="preserve">Chức năng quản lý </w:t>
      </w:r>
      <w:bookmarkEnd w:id="76"/>
      <w:r w:rsidR="00890005">
        <w:rPr>
          <w:rFonts w:ascii="Arial" w:hAnsi="Arial" w:cs="Arial"/>
          <w:b/>
          <w:sz w:val="32"/>
          <w:szCs w:val="28"/>
          <w:lang w:val="en-US"/>
        </w:rPr>
        <w:t>đăng tin</w:t>
      </w:r>
    </w:p>
    <w:p w:rsidR="006C4228" w:rsidRPr="00890005" w:rsidRDefault="00241EA4" w:rsidP="006C4228">
      <w:pPr>
        <w:pStyle w:val="ListParagraph"/>
        <w:outlineLvl w:val="1"/>
        <w:rPr>
          <w:rFonts w:ascii="Arial" w:hAnsi="Arial" w:cs="Arial"/>
          <w:b/>
          <w:sz w:val="32"/>
          <w:szCs w:val="28"/>
          <w:lang w:val="en-US"/>
        </w:rPr>
      </w:pPr>
      <w:r>
        <w:rPr>
          <w:rFonts w:ascii="Arial" w:hAnsi="Arial" w:cs="Arial"/>
          <w:b/>
          <w:sz w:val="32"/>
          <w:szCs w:val="28"/>
          <w:lang w:val="en-US"/>
        </w:rPr>
        <w:t>5.14</w:t>
      </w:r>
      <w:r w:rsidR="006C4228">
        <w:rPr>
          <w:rFonts w:ascii="Arial" w:hAnsi="Arial" w:cs="Arial"/>
          <w:b/>
          <w:sz w:val="32"/>
          <w:szCs w:val="28"/>
          <w:lang w:val="en-US"/>
        </w:rPr>
        <w:t xml:space="preserve"> Chức năng đăng tin</w:t>
      </w:r>
    </w:p>
    <w:p w:rsidR="00F118F8" w:rsidRDefault="00F118F8" w:rsidP="00671085">
      <w:pPr>
        <w:pStyle w:val="ListParagraph"/>
        <w:rPr>
          <w:rFonts w:ascii="Arial" w:hAnsi="Arial" w:cs="Arial"/>
          <w:b/>
          <w:sz w:val="32"/>
          <w:szCs w:val="28"/>
        </w:rPr>
      </w:pPr>
    </w:p>
    <w:p w:rsidR="004629DE" w:rsidRDefault="004629DE" w:rsidP="00473199">
      <w:pPr>
        <w:pStyle w:val="ListParagraph"/>
        <w:rPr>
          <w:rFonts w:ascii="Arial" w:hAnsi="Arial" w:cs="Arial"/>
          <w:sz w:val="28"/>
          <w:szCs w:val="28"/>
        </w:rPr>
      </w:pPr>
    </w:p>
    <w:p w:rsidR="00030A86" w:rsidRPr="005F6A5B" w:rsidRDefault="00030A86" w:rsidP="005F6A5B">
      <w:pPr>
        <w:rPr>
          <w:rFonts w:ascii="Arial" w:hAnsi="Arial" w:cs="Arial"/>
          <w:sz w:val="28"/>
          <w:szCs w:val="28"/>
        </w:rPr>
      </w:pPr>
    </w:p>
    <w:p w:rsidR="0050610C" w:rsidRDefault="0050610C">
      <w:pPr>
        <w:pStyle w:val="ListParagraph"/>
        <w:numPr>
          <w:ilvl w:val="0"/>
          <w:numId w:val="1"/>
        </w:numPr>
        <w:outlineLvl w:val="0"/>
        <w:rPr>
          <w:rFonts w:ascii="Arial" w:hAnsi="Arial" w:cs="Arial"/>
          <w:b/>
          <w:sz w:val="32"/>
          <w:szCs w:val="28"/>
        </w:rPr>
        <w:pPrChange w:id="77" w:author="theirs" w:date="2014-09-10T22:51:00Z">
          <w:pPr>
            <w:pStyle w:val="ListParagraph"/>
            <w:numPr>
              <w:numId w:val="1"/>
            </w:numPr>
            <w:ind w:hanging="360"/>
          </w:pPr>
        </w:pPrChange>
      </w:pPr>
      <w:bookmarkStart w:id="78" w:name="_Toc398323458"/>
      <w:r>
        <w:rPr>
          <w:rFonts w:ascii="Arial" w:hAnsi="Arial" w:cs="Arial"/>
          <w:b/>
          <w:sz w:val="32"/>
          <w:szCs w:val="28"/>
        </w:rPr>
        <w:t>Bảng tham khảo tới các yêu cầu</w:t>
      </w:r>
      <w:bookmarkEnd w:id="78"/>
    </w:p>
    <w:tbl>
      <w:tblPr>
        <w:tblStyle w:val="TableGrid"/>
        <w:tblW w:w="0" w:type="auto"/>
        <w:tblInd w:w="720" w:type="dxa"/>
        <w:tblLook w:val="04A0" w:firstRow="1" w:lastRow="0" w:firstColumn="1" w:lastColumn="0" w:noHBand="0" w:noVBand="1"/>
      </w:tblPr>
      <w:tblGrid>
        <w:gridCol w:w="4425"/>
        <w:gridCol w:w="4431"/>
      </w:tblGrid>
      <w:tr w:rsidR="00DF1683" w:rsidTr="00DF1683">
        <w:tc>
          <w:tcPr>
            <w:tcW w:w="4675" w:type="dxa"/>
          </w:tcPr>
          <w:p w:rsidR="00DF1683" w:rsidRDefault="00DF1683" w:rsidP="00DF1683">
            <w:pPr>
              <w:pStyle w:val="ListParagraph"/>
              <w:ind w:left="0"/>
              <w:rPr>
                <w:rFonts w:ascii="Arial" w:hAnsi="Arial" w:cs="Arial"/>
                <w:b/>
                <w:sz w:val="32"/>
                <w:szCs w:val="28"/>
              </w:rPr>
            </w:pPr>
            <w:r>
              <w:rPr>
                <w:rFonts w:ascii="Arial" w:hAnsi="Arial" w:cs="Arial"/>
                <w:b/>
                <w:sz w:val="32"/>
                <w:szCs w:val="28"/>
              </w:rPr>
              <w:t>Chức năng</w:t>
            </w:r>
          </w:p>
        </w:tc>
        <w:tc>
          <w:tcPr>
            <w:tcW w:w="4675" w:type="dxa"/>
          </w:tcPr>
          <w:p w:rsidR="00DF1683" w:rsidRDefault="0030459B" w:rsidP="00DF1683">
            <w:pPr>
              <w:pStyle w:val="ListParagraph"/>
              <w:ind w:left="0"/>
              <w:rPr>
                <w:rFonts w:ascii="Arial" w:hAnsi="Arial" w:cs="Arial"/>
                <w:b/>
                <w:sz w:val="32"/>
                <w:szCs w:val="28"/>
              </w:rPr>
            </w:pPr>
            <w:r>
              <w:rPr>
                <w:rFonts w:ascii="Arial" w:hAnsi="Arial" w:cs="Arial"/>
                <w:b/>
                <w:sz w:val="32"/>
                <w:szCs w:val="28"/>
              </w:rPr>
              <w:t>Yêu cầu trong đặc tả</w:t>
            </w:r>
          </w:p>
        </w:tc>
      </w:tr>
      <w:tr w:rsidR="0030459B" w:rsidTr="00DF1683">
        <w:tc>
          <w:tcPr>
            <w:tcW w:w="4675" w:type="dxa"/>
          </w:tcPr>
          <w:p w:rsidR="0030459B" w:rsidRPr="0030459B" w:rsidRDefault="0030459B" w:rsidP="00DF1683">
            <w:pPr>
              <w:pStyle w:val="ListParagraph"/>
              <w:ind w:left="0"/>
              <w:rPr>
                <w:rFonts w:ascii="Arial" w:hAnsi="Arial" w:cs="Arial"/>
                <w:sz w:val="28"/>
                <w:szCs w:val="28"/>
              </w:rPr>
            </w:pPr>
            <w:r>
              <w:rPr>
                <w:rFonts w:ascii="Arial" w:hAnsi="Arial" w:cs="Arial"/>
                <w:sz w:val="28"/>
                <w:szCs w:val="28"/>
              </w:rPr>
              <w:t>Đăng nhập</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REQ01</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xuất</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REQ02</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Đăng ký</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REQ03</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Yêu cầu lấy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Đổi mật khẩu</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REQ04</w:t>
            </w:r>
          </w:p>
        </w:tc>
      </w:tr>
      <w:tr w:rsidR="0030459B" w:rsidTr="00DF1683">
        <w:tc>
          <w:tcPr>
            <w:tcW w:w="4675" w:type="dxa"/>
          </w:tcPr>
          <w:p w:rsidR="0030459B" w:rsidRPr="006954D7" w:rsidRDefault="006954D7" w:rsidP="00DF1683">
            <w:pPr>
              <w:pStyle w:val="ListParagraph"/>
              <w:ind w:left="0"/>
              <w:rPr>
                <w:rFonts w:ascii="Arial" w:hAnsi="Arial" w:cs="Arial"/>
                <w:sz w:val="28"/>
                <w:szCs w:val="28"/>
                <w:lang w:val="en-US"/>
              </w:rPr>
            </w:pPr>
            <w:r>
              <w:rPr>
                <w:rFonts w:ascii="Arial" w:hAnsi="Arial" w:cs="Arial"/>
                <w:sz w:val="28"/>
                <w:szCs w:val="28"/>
                <w:lang w:val="en-US"/>
              </w:rPr>
              <w:t>Xem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REQ06</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Tìm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REQ07</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Cập nhật thông tin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REQ08</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danh sách nhà trọ</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REQ09</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người dùng</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REQ10</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REQ11</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bình luận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REQ12</w:t>
            </w:r>
          </w:p>
        </w:tc>
      </w:tr>
      <w:tr w:rsidR="0030459B" w:rsidTr="00DF1683">
        <w:tc>
          <w:tcPr>
            <w:tcW w:w="4675" w:type="dxa"/>
          </w:tcPr>
          <w:p w:rsidR="0030459B" w:rsidRPr="006954D7" w:rsidRDefault="00F33807" w:rsidP="00DF1683">
            <w:pPr>
              <w:pStyle w:val="ListParagraph"/>
              <w:ind w:left="0"/>
              <w:rPr>
                <w:rFonts w:ascii="Arial" w:hAnsi="Arial" w:cs="Arial"/>
                <w:sz w:val="28"/>
                <w:szCs w:val="28"/>
                <w:lang w:val="en-US"/>
              </w:rPr>
            </w:pPr>
            <w:r>
              <w:rPr>
                <w:rFonts w:ascii="Arial" w:hAnsi="Arial" w:cs="Arial"/>
                <w:sz w:val="28"/>
                <w:szCs w:val="28"/>
                <w:lang w:val="en-US"/>
              </w:rPr>
              <w:t>Quản lý 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REQ13</w:t>
            </w:r>
          </w:p>
        </w:tc>
      </w:tr>
      <w:tr w:rsidR="0030459B" w:rsidTr="00DF1683">
        <w:tc>
          <w:tcPr>
            <w:tcW w:w="4675" w:type="dxa"/>
          </w:tcPr>
          <w:p w:rsidR="0030459B" w:rsidRDefault="00AE2FC7" w:rsidP="00DF1683">
            <w:pPr>
              <w:pStyle w:val="ListParagraph"/>
              <w:ind w:left="0"/>
              <w:rPr>
                <w:rFonts w:ascii="Arial" w:hAnsi="Arial" w:cs="Arial"/>
                <w:sz w:val="28"/>
                <w:szCs w:val="28"/>
              </w:rPr>
            </w:pPr>
            <w:r>
              <w:rPr>
                <w:rFonts w:ascii="Arial" w:hAnsi="Arial" w:cs="Arial"/>
                <w:sz w:val="28"/>
                <w:szCs w:val="28"/>
                <w:lang w:val="en-US"/>
              </w:rPr>
              <w:t>Đăng tin</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REQ14</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Quản lý thông báo</w:t>
            </w:r>
          </w:p>
        </w:tc>
        <w:tc>
          <w:tcPr>
            <w:tcW w:w="4675" w:type="dxa"/>
          </w:tcPr>
          <w:p w:rsidR="0030459B" w:rsidRDefault="0030459B" w:rsidP="00DF1683">
            <w:pPr>
              <w:pStyle w:val="ListParagraph"/>
              <w:ind w:left="0"/>
              <w:rPr>
                <w:rFonts w:ascii="Arial" w:hAnsi="Arial" w:cs="Arial"/>
                <w:b/>
                <w:sz w:val="32"/>
                <w:szCs w:val="28"/>
              </w:rPr>
            </w:pPr>
            <w:r>
              <w:rPr>
                <w:rFonts w:ascii="Arial" w:hAnsi="Arial" w:cs="Arial"/>
                <w:sz w:val="28"/>
                <w:szCs w:val="28"/>
              </w:rPr>
              <w:t>REQ15</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nhà sản xuất</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REQ16</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đơn hàng</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REQ17</w:t>
            </w:r>
          </w:p>
        </w:tc>
      </w:tr>
      <w:tr w:rsidR="008A7BAE" w:rsidTr="00DF1683">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Quản lý bình luận</w:t>
            </w:r>
          </w:p>
        </w:tc>
        <w:tc>
          <w:tcPr>
            <w:tcW w:w="4675" w:type="dxa"/>
          </w:tcPr>
          <w:p w:rsidR="008A7BAE" w:rsidRDefault="008A7BAE" w:rsidP="00DF1683">
            <w:pPr>
              <w:pStyle w:val="ListParagraph"/>
              <w:ind w:left="0"/>
              <w:rPr>
                <w:rFonts w:ascii="Arial" w:hAnsi="Arial" w:cs="Arial"/>
                <w:sz w:val="28"/>
                <w:szCs w:val="28"/>
              </w:rPr>
            </w:pPr>
            <w:r>
              <w:rPr>
                <w:rFonts w:ascii="Arial" w:hAnsi="Arial" w:cs="Arial"/>
                <w:sz w:val="28"/>
                <w:szCs w:val="28"/>
              </w:rPr>
              <w:t>REQ18</w:t>
            </w:r>
          </w:p>
        </w:tc>
      </w:tr>
      <w:tr w:rsidR="0030459B" w:rsidTr="00DF1683">
        <w:tc>
          <w:tcPr>
            <w:tcW w:w="4675" w:type="dxa"/>
          </w:tcPr>
          <w:p w:rsidR="0030459B" w:rsidRDefault="0030459B" w:rsidP="00DF1683">
            <w:pPr>
              <w:pStyle w:val="ListParagraph"/>
              <w:ind w:left="0"/>
              <w:rPr>
                <w:rFonts w:ascii="Arial" w:hAnsi="Arial" w:cs="Arial"/>
                <w:sz w:val="28"/>
                <w:szCs w:val="28"/>
              </w:rPr>
            </w:pPr>
            <w:r>
              <w:rPr>
                <w:rFonts w:ascii="Arial" w:hAnsi="Arial" w:cs="Arial"/>
                <w:sz w:val="28"/>
                <w:szCs w:val="28"/>
              </w:rPr>
              <w:t>Thống kê</w:t>
            </w:r>
          </w:p>
        </w:tc>
        <w:tc>
          <w:tcPr>
            <w:tcW w:w="4675" w:type="dxa"/>
          </w:tcPr>
          <w:p w:rsidR="0030459B" w:rsidRDefault="008A7BAE" w:rsidP="00DF1683">
            <w:pPr>
              <w:pStyle w:val="ListParagraph"/>
              <w:ind w:left="0"/>
              <w:rPr>
                <w:rFonts w:ascii="Arial" w:hAnsi="Arial" w:cs="Arial"/>
                <w:b/>
                <w:sz w:val="32"/>
                <w:szCs w:val="28"/>
              </w:rPr>
            </w:pPr>
            <w:r>
              <w:rPr>
                <w:rFonts w:ascii="Arial" w:hAnsi="Arial" w:cs="Arial"/>
                <w:sz w:val="28"/>
                <w:szCs w:val="28"/>
              </w:rPr>
              <w:t>REQ19</w:t>
            </w:r>
          </w:p>
        </w:tc>
      </w:tr>
    </w:tbl>
    <w:p w:rsidR="00DF1683" w:rsidRDefault="00DF1683" w:rsidP="00DF1683">
      <w:pPr>
        <w:pStyle w:val="ListParagraph"/>
        <w:rPr>
          <w:rFonts w:ascii="Arial" w:hAnsi="Arial" w:cs="Arial"/>
          <w:b/>
          <w:sz w:val="32"/>
          <w:szCs w:val="28"/>
        </w:rPr>
      </w:pPr>
    </w:p>
    <w:p w:rsidR="0050610C" w:rsidRPr="0050610C" w:rsidRDefault="0050610C">
      <w:pPr>
        <w:pStyle w:val="ListParagraph"/>
        <w:numPr>
          <w:ilvl w:val="0"/>
          <w:numId w:val="1"/>
        </w:numPr>
        <w:outlineLvl w:val="0"/>
        <w:rPr>
          <w:rFonts w:ascii="Arial" w:hAnsi="Arial" w:cs="Arial"/>
          <w:b/>
          <w:sz w:val="32"/>
          <w:szCs w:val="28"/>
        </w:rPr>
        <w:pPrChange w:id="79" w:author="theirs" w:date="2014-09-10T22:51:00Z">
          <w:pPr>
            <w:pStyle w:val="ListParagraph"/>
            <w:numPr>
              <w:numId w:val="1"/>
            </w:numPr>
            <w:ind w:hanging="360"/>
          </w:pPr>
        </w:pPrChange>
      </w:pPr>
      <w:bookmarkStart w:id="80" w:name="_Toc398323459"/>
      <w:r>
        <w:rPr>
          <w:rFonts w:ascii="Arial" w:hAnsi="Arial" w:cs="Arial"/>
          <w:b/>
          <w:sz w:val="32"/>
          <w:szCs w:val="28"/>
        </w:rPr>
        <w:t>Các phụ lục</w:t>
      </w:r>
      <w:bookmarkEnd w:id="80"/>
    </w:p>
    <w:sectPr w:rsidR="0050610C" w:rsidRPr="0050610C" w:rsidSect="00E36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B398B"/>
    <w:multiLevelType w:val="hybridMultilevel"/>
    <w:tmpl w:val="0E2CE970"/>
    <w:lvl w:ilvl="0" w:tplc="1A4C448C">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3596CD8"/>
    <w:multiLevelType w:val="multilevel"/>
    <w:tmpl w:val="DCAAEBE4"/>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
    <w:nsid w:val="136A6A69"/>
    <w:multiLevelType w:val="hybridMultilevel"/>
    <w:tmpl w:val="2D2A1880"/>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190D8E"/>
    <w:multiLevelType w:val="hybridMultilevel"/>
    <w:tmpl w:val="8604CF76"/>
    <w:lvl w:ilvl="0" w:tplc="B7249690">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87058A"/>
    <w:multiLevelType w:val="hybridMultilevel"/>
    <w:tmpl w:val="41689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000D0D"/>
    <w:multiLevelType w:val="hybridMultilevel"/>
    <w:tmpl w:val="040A4546"/>
    <w:lvl w:ilvl="0" w:tplc="552A9A10">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F005EA"/>
    <w:multiLevelType w:val="hybridMultilevel"/>
    <w:tmpl w:val="2B769268"/>
    <w:lvl w:ilvl="0" w:tplc="AC6E81FC">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5350A2B"/>
    <w:multiLevelType w:val="hybridMultilevel"/>
    <w:tmpl w:val="5B32FFBE"/>
    <w:lvl w:ilvl="0" w:tplc="631829BC">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DFF5CF9"/>
    <w:multiLevelType w:val="hybridMultilevel"/>
    <w:tmpl w:val="62CC855E"/>
    <w:lvl w:ilvl="0" w:tplc="9094E68E">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E866D20"/>
    <w:multiLevelType w:val="hybridMultilevel"/>
    <w:tmpl w:val="8732EB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781966"/>
    <w:multiLevelType w:val="hybridMultilevel"/>
    <w:tmpl w:val="12C2FDAC"/>
    <w:lvl w:ilvl="0" w:tplc="8B6C1FAA">
      <w:start w:val="1"/>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A4D2E97"/>
    <w:multiLevelType w:val="hybridMultilevel"/>
    <w:tmpl w:val="4D925024"/>
    <w:lvl w:ilvl="0" w:tplc="CF301AF4">
      <w:start w:val="1"/>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
  </w:num>
  <w:num w:numId="3">
    <w:abstractNumId w:val="11"/>
  </w:num>
  <w:num w:numId="4">
    <w:abstractNumId w:val="4"/>
  </w:num>
  <w:num w:numId="5">
    <w:abstractNumId w:val="0"/>
  </w:num>
  <w:num w:numId="6">
    <w:abstractNumId w:val="8"/>
  </w:num>
  <w:num w:numId="7">
    <w:abstractNumId w:val="10"/>
  </w:num>
  <w:num w:numId="8">
    <w:abstractNumId w:val="7"/>
  </w:num>
  <w:num w:numId="9">
    <w:abstractNumId w:val="5"/>
  </w:num>
  <w:num w:numId="10">
    <w:abstractNumId w:val="5"/>
  </w:num>
  <w:num w:numId="11">
    <w:abstractNumId w:val="6"/>
  </w:num>
  <w:num w:numId="12">
    <w:abstractNumId w:val="6"/>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D41"/>
    <w:rsid w:val="00030A86"/>
    <w:rsid w:val="0005065F"/>
    <w:rsid w:val="00082703"/>
    <w:rsid w:val="0009676F"/>
    <w:rsid w:val="000A3793"/>
    <w:rsid w:val="000B14F6"/>
    <w:rsid w:val="000B6A8A"/>
    <w:rsid w:val="000D6394"/>
    <w:rsid w:val="000F14F4"/>
    <w:rsid w:val="000F2D85"/>
    <w:rsid w:val="000F551F"/>
    <w:rsid w:val="00136B32"/>
    <w:rsid w:val="00175F3A"/>
    <w:rsid w:val="001A7B10"/>
    <w:rsid w:val="001B41B2"/>
    <w:rsid w:val="001C152C"/>
    <w:rsid w:val="001F69B5"/>
    <w:rsid w:val="00200E15"/>
    <w:rsid w:val="002063A1"/>
    <w:rsid w:val="00211212"/>
    <w:rsid w:val="002213EE"/>
    <w:rsid w:val="00237D53"/>
    <w:rsid w:val="00241EA4"/>
    <w:rsid w:val="00247CB0"/>
    <w:rsid w:val="00252A54"/>
    <w:rsid w:val="00274150"/>
    <w:rsid w:val="002A47B8"/>
    <w:rsid w:val="002B4F30"/>
    <w:rsid w:val="0030459B"/>
    <w:rsid w:val="003163F1"/>
    <w:rsid w:val="00351901"/>
    <w:rsid w:val="00354963"/>
    <w:rsid w:val="0038569A"/>
    <w:rsid w:val="003A509D"/>
    <w:rsid w:val="003C5342"/>
    <w:rsid w:val="003C588F"/>
    <w:rsid w:val="003D5E67"/>
    <w:rsid w:val="004306E8"/>
    <w:rsid w:val="004629DE"/>
    <w:rsid w:val="0046387F"/>
    <w:rsid w:val="00473199"/>
    <w:rsid w:val="004744DE"/>
    <w:rsid w:val="004A4F94"/>
    <w:rsid w:val="004B3203"/>
    <w:rsid w:val="004D031E"/>
    <w:rsid w:val="004D560C"/>
    <w:rsid w:val="004D5AAE"/>
    <w:rsid w:val="004F14C6"/>
    <w:rsid w:val="004F655B"/>
    <w:rsid w:val="00503798"/>
    <w:rsid w:val="0050610C"/>
    <w:rsid w:val="00512AAC"/>
    <w:rsid w:val="00555CB3"/>
    <w:rsid w:val="00567BF2"/>
    <w:rsid w:val="005754EF"/>
    <w:rsid w:val="005B4C14"/>
    <w:rsid w:val="005B4D7B"/>
    <w:rsid w:val="005E3C4A"/>
    <w:rsid w:val="005F6A5B"/>
    <w:rsid w:val="00670714"/>
    <w:rsid w:val="00671085"/>
    <w:rsid w:val="00673D9F"/>
    <w:rsid w:val="0067408C"/>
    <w:rsid w:val="006954D7"/>
    <w:rsid w:val="006A57A6"/>
    <w:rsid w:val="006C4228"/>
    <w:rsid w:val="006D0C95"/>
    <w:rsid w:val="0072411B"/>
    <w:rsid w:val="00727CD3"/>
    <w:rsid w:val="007525EC"/>
    <w:rsid w:val="00760A6F"/>
    <w:rsid w:val="00776FD8"/>
    <w:rsid w:val="007851EA"/>
    <w:rsid w:val="007943CC"/>
    <w:rsid w:val="007B21F7"/>
    <w:rsid w:val="007B67A5"/>
    <w:rsid w:val="007C4425"/>
    <w:rsid w:val="007D0A69"/>
    <w:rsid w:val="00813BB2"/>
    <w:rsid w:val="00817D41"/>
    <w:rsid w:val="00855036"/>
    <w:rsid w:val="00855DEA"/>
    <w:rsid w:val="008658BA"/>
    <w:rsid w:val="00866A54"/>
    <w:rsid w:val="00883FD5"/>
    <w:rsid w:val="00890005"/>
    <w:rsid w:val="008A73DD"/>
    <w:rsid w:val="008A7BAE"/>
    <w:rsid w:val="008C631D"/>
    <w:rsid w:val="008D6AD8"/>
    <w:rsid w:val="008E4E62"/>
    <w:rsid w:val="008E797F"/>
    <w:rsid w:val="00900D5D"/>
    <w:rsid w:val="00937875"/>
    <w:rsid w:val="009769B6"/>
    <w:rsid w:val="00980D9D"/>
    <w:rsid w:val="00990D6E"/>
    <w:rsid w:val="009A7E54"/>
    <w:rsid w:val="00A07E3F"/>
    <w:rsid w:val="00A07F19"/>
    <w:rsid w:val="00A21A5E"/>
    <w:rsid w:val="00A2789F"/>
    <w:rsid w:val="00A3623C"/>
    <w:rsid w:val="00A4079A"/>
    <w:rsid w:val="00A61C16"/>
    <w:rsid w:val="00A75C04"/>
    <w:rsid w:val="00A76FFA"/>
    <w:rsid w:val="00AE2FC7"/>
    <w:rsid w:val="00AF031C"/>
    <w:rsid w:val="00AF1030"/>
    <w:rsid w:val="00B958A8"/>
    <w:rsid w:val="00BA3269"/>
    <w:rsid w:val="00BB0225"/>
    <w:rsid w:val="00BB1AFA"/>
    <w:rsid w:val="00BB5D62"/>
    <w:rsid w:val="00BE415B"/>
    <w:rsid w:val="00C040AB"/>
    <w:rsid w:val="00C07D36"/>
    <w:rsid w:val="00C131DF"/>
    <w:rsid w:val="00C22E3D"/>
    <w:rsid w:val="00C345F1"/>
    <w:rsid w:val="00C41B73"/>
    <w:rsid w:val="00CA5236"/>
    <w:rsid w:val="00CC2BC5"/>
    <w:rsid w:val="00CF0C48"/>
    <w:rsid w:val="00CF18F4"/>
    <w:rsid w:val="00D078E7"/>
    <w:rsid w:val="00D126EE"/>
    <w:rsid w:val="00D27215"/>
    <w:rsid w:val="00D276D1"/>
    <w:rsid w:val="00D61DE0"/>
    <w:rsid w:val="00D85E61"/>
    <w:rsid w:val="00DC3C52"/>
    <w:rsid w:val="00DC67DB"/>
    <w:rsid w:val="00DC72CF"/>
    <w:rsid w:val="00DE3177"/>
    <w:rsid w:val="00DE7B31"/>
    <w:rsid w:val="00DF1683"/>
    <w:rsid w:val="00E002CD"/>
    <w:rsid w:val="00E06442"/>
    <w:rsid w:val="00E101A6"/>
    <w:rsid w:val="00E16D31"/>
    <w:rsid w:val="00E215DF"/>
    <w:rsid w:val="00E361A8"/>
    <w:rsid w:val="00E43A31"/>
    <w:rsid w:val="00E7233C"/>
    <w:rsid w:val="00E8195C"/>
    <w:rsid w:val="00E87B89"/>
    <w:rsid w:val="00EA762D"/>
    <w:rsid w:val="00ED3675"/>
    <w:rsid w:val="00ED67D6"/>
    <w:rsid w:val="00F118F8"/>
    <w:rsid w:val="00F1470A"/>
    <w:rsid w:val="00F33807"/>
    <w:rsid w:val="00F409FA"/>
    <w:rsid w:val="00F47027"/>
    <w:rsid w:val="00F50F0C"/>
    <w:rsid w:val="00F60AC9"/>
    <w:rsid w:val="00F76859"/>
    <w:rsid w:val="00F80210"/>
    <w:rsid w:val="00FA3803"/>
    <w:rsid w:val="00FB5100"/>
    <w:rsid w:val="00FB7F20"/>
    <w:rsid w:val="00FC213A"/>
    <w:rsid w:val="00FC72B1"/>
    <w:rsid w:val="00FC73E3"/>
    <w:rsid w:val="00FD0593"/>
    <w:rsid w:val="00FD3B82"/>
    <w:rsid w:val="00FD4BFB"/>
    <w:rsid w:val="00FE45E5"/>
    <w:rsid w:val="00FF37A7"/>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vi-VN"/>
    </w:rPr>
  </w:style>
  <w:style w:type="paragraph" w:styleId="Heading1">
    <w:name w:val="heading 1"/>
    <w:basedOn w:val="Normal"/>
    <w:next w:val="Normal"/>
    <w:link w:val="Heading1Char"/>
    <w:uiPriority w:val="9"/>
    <w:qFormat/>
    <w:rsid w:val="0027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41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061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610C"/>
    <w:pPr>
      <w:ind w:left="720"/>
      <w:contextualSpacing/>
    </w:pPr>
  </w:style>
  <w:style w:type="table" w:customStyle="1" w:styleId="GridTable1Light-Accent31">
    <w:name w:val="Grid Table 1 Light - Accent 31"/>
    <w:basedOn w:val="TableNormal"/>
    <w:uiPriority w:val="46"/>
    <w:rsid w:val="00A75C04"/>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354963"/>
    <w:rPr>
      <w:rFonts w:ascii="Times New Roman" w:hAnsi="Times New Roman" w:cs="Times New Roman"/>
      <w:sz w:val="24"/>
      <w:szCs w:val="24"/>
    </w:rPr>
  </w:style>
  <w:style w:type="character" w:styleId="Hyperlink">
    <w:name w:val="Hyperlink"/>
    <w:basedOn w:val="DefaultParagraphFont"/>
    <w:uiPriority w:val="99"/>
    <w:unhideWhenUsed/>
    <w:rsid w:val="00354963"/>
    <w:rPr>
      <w:color w:val="0563C1" w:themeColor="hyperlink"/>
      <w:u w:val="single"/>
    </w:rPr>
  </w:style>
  <w:style w:type="paragraph" w:styleId="Revision">
    <w:name w:val="Revision"/>
    <w:hidden/>
    <w:uiPriority w:val="99"/>
    <w:semiHidden/>
    <w:rsid w:val="00776FD8"/>
    <w:pPr>
      <w:spacing w:after="0" w:line="240" w:lineRule="auto"/>
    </w:pPr>
  </w:style>
  <w:style w:type="paragraph" w:styleId="BalloonText">
    <w:name w:val="Balloon Text"/>
    <w:basedOn w:val="Normal"/>
    <w:link w:val="BalloonTextChar"/>
    <w:uiPriority w:val="99"/>
    <w:semiHidden/>
    <w:unhideWhenUsed/>
    <w:rsid w:val="00776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6FD8"/>
    <w:rPr>
      <w:rFonts w:ascii="Segoe UI" w:hAnsi="Segoe UI" w:cs="Segoe UI"/>
      <w:sz w:val="18"/>
      <w:szCs w:val="18"/>
    </w:rPr>
  </w:style>
  <w:style w:type="character" w:customStyle="1" w:styleId="Heading1Char">
    <w:name w:val="Heading 1 Char"/>
    <w:basedOn w:val="DefaultParagraphFont"/>
    <w:link w:val="Heading1"/>
    <w:uiPriority w:val="9"/>
    <w:rsid w:val="0027415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415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74150"/>
    <w:pPr>
      <w:outlineLvl w:val="9"/>
    </w:pPr>
  </w:style>
  <w:style w:type="paragraph" w:styleId="TOC1">
    <w:name w:val="toc 1"/>
    <w:basedOn w:val="Normal"/>
    <w:next w:val="Normal"/>
    <w:autoRedefine/>
    <w:uiPriority w:val="39"/>
    <w:unhideWhenUsed/>
    <w:rsid w:val="00274150"/>
    <w:pPr>
      <w:spacing w:after="100"/>
    </w:pPr>
  </w:style>
  <w:style w:type="paragraph" w:styleId="TOC2">
    <w:name w:val="toc 2"/>
    <w:basedOn w:val="Normal"/>
    <w:next w:val="Normal"/>
    <w:autoRedefine/>
    <w:uiPriority w:val="39"/>
    <w:unhideWhenUsed/>
    <w:rsid w:val="00274150"/>
    <w:pPr>
      <w:spacing w:after="100"/>
      <w:ind w:left="220"/>
    </w:pPr>
  </w:style>
  <w:style w:type="table" w:customStyle="1" w:styleId="GridTable4">
    <w:name w:val="Grid Table 4"/>
    <w:basedOn w:val="TableNormal"/>
    <w:uiPriority w:val="49"/>
    <w:rsid w:val="00EA762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NoList1">
    <w:name w:val="No List1"/>
    <w:next w:val="NoList"/>
    <w:uiPriority w:val="99"/>
    <w:semiHidden/>
    <w:unhideWhenUsed/>
    <w:rsid w:val="00E361A8"/>
  </w:style>
  <w:style w:type="table" w:customStyle="1" w:styleId="TableGrid1">
    <w:name w:val="Table Grid1"/>
    <w:basedOn w:val="TableNormal"/>
    <w:next w:val="TableGrid"/>
    <w:uiPriority w:val="59"/>
    <w:rsid w:val="00E361A8"/>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36625">
      <w:bodyDiv w:val="1"/>
      <w:marLeft w:val="0"/>
      <w:marRight w:val="0"/>
      <w:marTop w:val="0"/>
      <w:marBottom w:val="0"/>
      <w:divBdr>
        <w:top w:val="none" w:sz="0" w:space="0" w:color="auto"/>
        <w:left w:val="none" w:sz="0" w:space="0" w:color="auto"/>
        <w:bottom w:val="none" w:sz="0" w:space="0" w:color="auto"/>
        <w:right w:val="none" w:sz="0" w:space="0" w:color="auto"/>
      </w:divBdr>
    </w:div>
    <w:div w:id="122775427">
      <w:bodyDiv w:val="1"/>
      <w:marLeft w:val="0"/>
      <w:marRight w:val="0"/>
      <w:marTop w:val="0"/>
      <w:marBottom w:val="0"/>
      <w:divBdr>
        <w:top w:val="none" w:sz="0" w:space="0" w:color="auto"/>
        <w:left w:val="none" w:sz="0" w:space="0" w:color="auto"/>
        <w:bottom w:val="none" w:sz="0" w:space="0" w:color="auto"/>
        <w:right w:val="none" w:sz="0" w:space="0" w:color="auto"/>
      </w:divBdr>
    </w:div>
    <w:div w:id="256905154">
      <w:bodyDiv w:val="1"/>
      <w:marLeft w:val="0"/>
      <w:marRight w:val="0"/>
      <w:marTop w:val="0"/>
      <w:marBottom w:val="0"/>
      <w:divBdr>
        <w:top w:val="none" w:sz="0" w:space="0" w:color="auto"/>
        <w:left w:val="none" w:sz="0" w:space="0" w:color="auto"/>
        <w:bottom w:val="none" w:sz="0" w:space="0" w:color="auto"/>
        <w:right w:val="none" w:sz="0" w:space="0" w:color="auto"/>
      </w:divBdr>
    </w:div>
    <w:div w:id="748314186">
      <w:bodyDiv w:val="1"/>
      <w:marLeft w:val="0"/>
      <w:marRight w:val="0"/>
      <w:marTop w:val="0"/>
      <w:marBottom w:val="0"/>
      <w:divBdr>
        <w:top w:val="none" w:sz="0" w:space="0" w:color="auto"/>
        <w:left w:val="none" w:sz="0" w:space="0" w:color="auto"/>
        <w:bottom w:val="none" w:sz="0" w:space="0" w:color="auto"/>
        <w:right w:val="none" w:sz="0" w:space="0" w:color="auto"/>
      </w:divBdr>
    </w:div>
    <w:div w:id="1433435158">
      <w:bodyDiv w:val="1"/>
      <w:marLeft w:val="0"/>
      <w:marRight w:val="0"/>
      <w:marTop w:val="0"/>
      <w:marBottom w:val="0"/>
      <w:divBdr>
        <w:top w:val="none" w:sz="0" w:space="0" w:color="auto"/>
        <w:left w:val="none" w:sz="0" w:space="0" w:color="auto"/>
        <w:bottom w:val="none" w:sz="0" w:space="0" w:color="auto"/>
        <w:right w:val="none" w:sz="0" w:space="0" w:color="auto"/>
      </w:divBdr>
    </w:div>
    <w:div w:id="208440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0543F-3C6E-4F32-A568-8F9088B0E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883</TotalTime>
  <Pages>11</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116</cp:revision>
  <dcterms:created xsi:type="dcterms:W3CDTF">2014-09-05T06:26:00Z</dcterms:created>
  <dcterms:modified xsi:type="dcterms:W3CDTF">2014-09-21T08:45:00Z</dcterms:modified>
</cp:coreProperties>
</file>