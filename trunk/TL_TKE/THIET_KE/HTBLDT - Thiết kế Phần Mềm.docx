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50610C">
      <w:pPr>
        <w:jc w:val="right"/>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50610C">
      <w:pPr>
        <w:jc w:val="right"/>
        <w:rPr>
          <w:rFonts w:ascii="Arial" w:hAnsi="Arial" w:cs="Arial"/>
          <w:sz w:val="28"/>
          <w:szCs w:val="28"/>
        </w:rPr>
      </w:pPr>
      <w:r>
        <w:rPr>
          <w:rFonts w:ascii="Arial" w:hAnsi="Arial" w:cs="Arial"/>
          <w:sz w:val="28"/>
          <w:szCs w:val="28"/>
        </w:rPr>
        <w:t>Nguyễn Hoài Nam</w:t>
      </w:r>
      <w:r>
        <w:rPr>
          <w:rFonts w:ascii="Arial" w:hAnsi="Arial" w:cs="Arial"/>
          <w:sz w:val="28"/>
          <w:szCs w:val="28"/>
        </w:rPr>
        <w:tab/>
        <w:t>MSSV 1111314</w:t>
      </w:r>
    </w:p>
    <w:p w:rsidR="0050610C" w:rsidRDefault="0050610C" w:rsidP="0050610C">
      <w:pPr>
        <w:jc w:val="right"/>
        <w:rPr>
          <w:rFonts w:ascii="Arial" w:hAnsi="Arial" w:cs="Arial"/>
          <w:sz w:val="28"/>
          <w:szCs w:val="28"/>
        </w:rPr>
      </w:pPr>
      <w:r>
        <w:rPr>
          <w:rFonts w:ascii="Arial" w:hAnsi="Arial" w:cs="Arial"/>
          <w:sz w:val="28"/>
          <w:szCs w:val="28"/>
        </w:rPr>
        <w:t>Nguyễn Quí Nghĩa</w:t>
      </w:r>
      <w:r>
        <w:rPr>
          <w:rFonts w:ascii="Arial" w:hAnsi="Arial" w:cs="Arial"/>
          <w:sz w:val="28"/>
          <w:szCs w:val="28"/>
        </w:rPr>
        <w:tab/>
        <w:t>MSSV 1111316</w:t>
      </w:r>
    </w:p>
    <w:p w:rsidR="0050610C" w:rsidRDefault="0050610C" w:rsidP="0050610C">
      <w:pPr>
        <w:jc w:val="right"/>
        <w:rPr>
          <w:rFonts w:ascii="Arial" w:hAnsi="Arial" w:cs="Arial"/>
          <w:sz w:val="28"/>
          <w:szCs w:val="28"/>
          <w:lang w:val="en-US"/>
        </w:rPr>
      </w:pPr>
      <w:r>
        <w:rPr>
          <w:rFonts w:ascii="Arial" w:hAnsi="Arial" w:cs="Arial"/>
          <w:sz w:val="28"/>
          <w:szCs w:val="28"/>
        </w:rPr>
        <w:t>Quách Hoàng Phúc</w:t>
      </w:r>
      <w:r>
        <w:rPr>
          <w:rFonts w:ascii="Arial" w:hAnsi="Arial" w:cs="Arial"/>
          <w:sz w:val="28"/>
          <w:szCs w:val="28"/>
        </w:rPr>
        <w:tab/>
        <w:t>MSSV 1111326</w:t>
      </w:r>
    </w:p>
    <w:p w:rsidR="008A73DD" w:rsidRDefault="008A73DD" w:rsidP="008A73DD">
      <w:pPr>
        <w:ind w:left="720" w:firstLine="720"/>
        <w:jc w:val="center"/>
        <w:rPr>
          <w:rFonts w:ascii="Arial" w:hAnsi="Arial" w:cs="Arial"/>
          <w:sz w:val="28"/>
          <w:szCs w:val="28"/>
          <w:lang w:val="en-US"/>
        </w:rPr>
      </w:pPr>
      <w:r>
        <w:rPr>
          <w:rFonts w:ascii="Arial" w:hAnsi="Arial" w:cs="Arial"/>
          <w:sz w:val="28"/>
          <w:szCs w:val="28"/>
          <w:lang w:val="en-US"/>
        </w:rPr>
        <w:t>Trần Văn Tùng</w:t>
      </w:r>
    </w:p>
    <w:p w:rsidR="008A73DD" w:rsidRDefault="008A73DD" w:rsidP="008A73DD">
      <w:pPr>
        <w:ind w:left="720"/>
        <w:jc w:val="center"/>
        <w:rPr>
          <w:rFonts w:ascii="Arial" w:hAnsi="Arial" w:cs="Arial"/>
          <w:sz w:val="28"/>
          <w:szCs w:val="28"/>
          <w:lang w:val="en-US"/>
        </w:rPr>
      </w:pPr>
      <w:r>
        <w:rPr>
          <w:rFonts w:ascii="Arial" w:hAnsi="Arial" w:cs="Arial"/>
          <w:sz w:val="28"/>
          <w:szCs w:val="28"/>
          <w:lang w:val="en-US"/>
        </w:rPr>
        <w:t xml:space="preserve">      Võ Văn Hiệp</w:t>
      </w:r>
    </w:p>
    <w:p w:rsidR="008A73DD" w:rsidRDefault="008A73DD" w:rsidP="008A73DD">
      <w:pPr>
        <w:ind w:left="1440" w:firstLine="720"/>
        <w:jc w:val="center"/>
        <w:rPr>
          <w:rFonts w:ascii="Arial" w:hAnsi="Arial" w:cs="Arial"/>
          <w:sz w:val="28"/>
          <w:szCs w:val="28"/>
          <w:lang w:val="en-US"/>
        </w:rPr>
      </w:pPr>
      <w:r>
        <w:rPr>
          <w:rFonts w:ascii="Arial" w:hAnsi="Arial" w:cs="Arial"/>
          <w:sz w:val="28"/>
          <w:szCs w:val="28"/>
          <w:lang w:val="en-US"/>
        </w:rPr>
        <w:t>Nguyễn Phương Ghi</w:t>
      </w:r>
    </w:p>
    <w:p w:rsidR="008A73DD" w:rsidRDefault="008A73DD" w:rsidP="008A73DD">
      <w:pPr>
        <w:ind w:left="2160"/>
        <w:jc w:val="center"/>
        <w:rPr>
          <w:rFonts w:ascii="Arial" w:hAnsi="Arial" w:cs="Arial"/>
          <w:sz w:val="28"/>
          <w:szCs w:val="28"/>
          <w:lang w:val="en-US"/>
        </w:rPr>
      </w:pPr>
      <w:r>
        <w:rPr>
          <w:rFonts w:ascii="Arial" w:hAnsi="Arial" w:cs="Arial"/>
          <w:sz w:val="28"/>
          <w:szCs w:val="28"/>
          <w:lang w:val="en-US"/>
        </w:rPr>
        <w:t xml:space="preserve">   Huỳnh Mai Hoàng Huy</w:t>
      </w:r>
    </w:p>
    <w:p w:rsidR="0050610C" w:rsidRPr="00D078E7" w:rsidRDefault="00A07F19" w:rsidP="00D078E7">
      <w:pPr>
        <w:ind w:left="720" w:firstLine="720"/>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t xml:space="preserve">           </w:t>
      </w:r>
      <w:r w:rsidR="008A73DD">
        <w:rPr>
          <w:rFonts w:ascii="Arial" w:hAnsi="Arial" w:cs="Arial"/>
          <w:sz w:val="28"/>
          <w:szCs w:val="28"/>
          <w:lang w:val="en-US"/>
        </w:rPr>
        <w:t>Trần Duy Lâm</w:t>
      </w:r>
    </w:p>
    <w:p w:rsidR="0050610C" w:rsidRPr="00A07E3F" w:rsidRDefault="0050610C" w:rsidP="0050610C">
      <w:pPr>
        <w:jc w:val="right"/>
        <w:rPr>
          <w:rFonts w:ascii="Arial" w:hAnsi="Arial" w:cs="Arial"/>
          <w:sz w:val="28"/>
          <w:szCs w:val="28"/>
          <w:lang w:val="en-US"/>
        </w:rPr>
      </w:pPr>
      <w:r>
        <w:rPr>
          <w:rFonts w:ascii="Arial" w:hAnsi="Arial" w:cs="Arial"/>
          <w:sz w:val="28"/>
          <w:szCs w:val="28"/>
        </w:rPr>
        <w:t xml:space="preserve">Nhóm </w:t>
      </w:r>
      <w:r w:rsidR="00A07E3F">
        <w:rPr>
          <w:rFonts w:ascii="Arial" w:hAnsi="Arial" w:cs="Arial"/>
          <w:sz w:val="28"/>
          <w:szCs w:val="28"/>
          <w:lang w:val="en-US"/>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CC2BC5" w:rsidP="0050610C">
      <w:pPr>
        <w:jc w:val="right"/>
        <w:rPr>
          <w:rFonts w:ascii="Arial" w:hAnsi="Arial" w:cs="Arial"/>
          <w:sz w:val="28"/>
          <w:szCs w:val="28"/>
        </w:rPr>
      </w:pPr>
      <w:r>
        <w:rPr>
          <w:rFonts w:ascii="Arial" w:hAnsi="Arial" w:cs="Arial"/>
          <w:sz w:val="28"/>
          <w:szCs w:val="28"/>
        </w:rPr>
        <w:t>12</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0" w:author="theirs" w:date="2014-09-10T22:51:00Z"/>
    <w:bookmarkStart w:id="1"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0"/>
        <w:p w:rsidR="0050610C" w:rsidRPr="00ED67D6" w:rsidRDefault="0050610C">
          <w:pPr>
            <w:pStyle w:val="TOCHeading"/>
            <w:outlineLvl w:val="0"/>
            <w:rPr>
              <w:sz w:val="36"/>
              <w:rPrChange w:id="2" w:author="theirs" w:date="2014-09-10T22:51:00Z">
                <w:rPr>
                  <w:rFonts w:ascii="Arial" w:hAnsi="Arial" w:cs="Arial"/>
                  <w:sz w:val="28"/>
                  <w:szCs w:val="28"/>
                </w:rPr>
              </w:rPrChange>
            </w:rPr>
            <w:pPrChange w:id="3" w:author="theirs" w:date="2014-09-10T22:51:00Z">
              <w:pPr/>
            </w:pPrChange>
          </w:pPr>
          <w:r w:rsidRPr="00ED67D6">
            <w:rPr>
              <w:sz w:val="36"/>
              <w:rPrChange w:id="4" w:author="theirs" w:date="2014-09-10T22:51:00Z">
                <w:rPr>
                  <w:rFonts w:ascii="Arial" w:hAnsi="Arial" w:cs="Arial"/>
                  <w:sz w:val="28"/>
                  <w:szCs w:val="28"/>
                </w:rPr>
              </w:rPrChange>
            </w:rPr>
            <w:t>Mục lục</w:t>
          </w:r>
        </w:p>
        <w:bookmarkEnd w:id="1" w:displacedByCustomXml="next"/>
        <w:customXmlInsRangeStart w:id="5" w:author="theirs" w:date="2014-09-10T22:51:00Z"/>
      </w:sdtContent>
    </w:sdt>
    <w:customXmlInsRangeEnd w:id="5"/>
    <w:p w:rsidR="0050610C" w:rsidRPr="00252A54" w:rsidRDefault="00D276D1" w:rsidP="00252A54">
      <w:pPr>
        <w:pStyle w:val="Heading1"/>
        <w:rPr>
          <w:ins w:id="6" w:author="theirs" w:date="2014-09-10T22:51:00Z"/>
          <w:rFonts w:ascii="Arial" w:hAnsi="Arial" w:cs="Arial"/>
          <w:b/>
          <w:color w:val="auto"/>
          <w:szCs w:val="28"/>
        </w:rPr>
      </w:pPr>
      <w:bookmarkStart w:id="7" w:name="_Toc398323421"/>
      <w:r w:rsidRPr="00ED3675">
        <w:rPr>
          <w:rFonts w:ascii="Arial" w:hAnsi="Arial" w:cs="Arial"/>
          <w:b/>
          <w:color w:val="FF0000"/>
          <w:szCs w:val="28"/>
          <w:lang w:val="en-US"/>
        </w:rPr>
        <w:t>T</w:t>
      </w:r>
      <w:ins w:id="8" w:author="theirs" w:date="2014-09-10T22:51:00Z">
        <w:r w:rsidR="0050610C" w:rsidRPr="00252A54">
          <w:rPr>
            <w:rFonts w:ascii="Arial" w:hAnsi="Arial" w:cs="Arial"/>
            <w:b/>
            <w:color w:val="auto"/>
            <w:szCs w:val="28"/>
          </w:rPr>
          <w:t>heo dõi phiên bản</w:t>
        </w:r>
        <w:bookmarkEnd w:id="7"/>
      </w:ins>
    </w:p>
    <w:p w:rsidR="0050610C" w:rsidRDefault="0050610C">
      <w:pPr>
        <w:rPr>
          <w:del w:id="9" w:author="theirs" w:date="2014-09-10T22:51:00Z"/>
          <w:rFonts w:ascii="Arial" w:hAnsi="Arial" w:cs="Arial"/>
          <w:sz w:val="28"/>
          <w:szCs w:val="28"/>
        </w:rPr>
      </w:pPr>
      <w:del w:id="10" w:author="theirs" w:date="2014-09-10T22:51:00Z">
        <w:r>
          <w:rPr>
            <w:rFonts w:ascii="Arial" w:hAnsi="Arial" w:cs="Arial"/>
            <w:sz w:val="28"/>
            <w:szCs w:val="28"/>
          </w:rPr>
          <w:br w:type="page"/>
        </w:r>
      </w:del>
    </w:p>
    <w:p w:rsidR="0050610C" w:rsidRPr="00252A54" w:rsidRDefault="0050610C" w:rsidP="0050610C">
      <w:pPr>
        <w:rPr>
          <w:rPrChange w:id="11" w:author="theirs" w:date="2014-09-10T22:51:00Z">
            <w:rPr>
              <w:rFonts w:ascii="Arial" w:hAnsi="Arial" w:cs="Arial"/>
              <w:b/>
              <w:sz w:val="32"/>
              <w:szCs w:val="28"/>
            </w:rPr>
          </w:rPrChange>
        </w:rPr>
      </w:pPr>
      <w:del w:id="12"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3" w:author="theirs" w:date="2014-09-10T22:51:00Z">
          <w:pPr>
            <w:pStyle w:val="ListParagraph"/>
            <w:numPr>
              <w:numId w:val="1"/>
            </w:numPr>
            <w:ind w:hanging="360"/>
          </w:pPr>
        </w:pPrChange>
      </w:pPr>
      <w:bookmarkStart w:id="14" w:name="_Toc398323422"/>
      <w:bookmarkStart w:id="15" w:name="_GoBack"/>
      <w:r w:rsidRPr="00567BF2">
        <w:rPr>
          <w:rFonts w:ascii="Times New Roman" w:hAnsi="Times New Roman" w:cs="Times New Roman"/>
          <w:b/>
          <w:sz w:val="28"/>
          <w:szCs w:val="28"/>
        </w:rPr>
        <w:lastRenderedPageBreak/>
        <w:t>Giới thiệu</w:t>
      </w:r>
      <w:bookmarkEnd w:id="14"/>
    </w:p>
    <w:p w:rsidR="0050610C" w:rsidRPr="00567BF2" w:rsidRDefault="0050610C">
      <w:pPr>
        <w:pStyle w:val="ListParagraph"/>
        <w:numPr>
          <w:ilvl w:val="1"/>
          <w:numId w:val="2"/>
        </w:numPr>
        <w:outlineLvl w:val="1"/>
        <w:rPr>
          <w:rFonts w:ascii="Times New Roman" w:hAnsi="Times New Roman" w:cs="Times New Roman"/>
          <w:b/>
          <w:sz w:val="28"/>
          <w:szCs w:val="28"/>
        </w:rPr>
        <w:pPrChange w:id="16" w:author="theirs" w:date="2014-09-10T22:51:00Z">
          <w:pPr>
            <w:pStyle w:val="ListParagraph"/>
            <w:numPr>
              <w:ilvl w:val="1"/>
              <w:numId w:val="2"/>
            </w:numPr>
            <w:ind w:left="1440" w:hanging="720"/>
          </w:pPr>
        </w:pPrChange>
      </w:pPr>
      <w:bookmarkStart w:id="17" w:name="_Toc398323423"/>
      <w:r w:rsidRPr="00567BF2">
        <w:rPr>
          <w:rFonts w:ascii="Times New Roman" w:hAnsi="Times New Roman" w:cs="Times New Roman"/>
          <w:b/>
          <w:sz w:val="28"/>
          <w:szCs w:val="28"/>
        </w:rPr>
        <w:t>Mục đích</w:t>
      </w:r>
      <w:bookmarkEnd w:id="17"/>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8" w:author="theirs" w:date="2014-09-10T22:51:00Z">
          <w:pPr>
            <w:pStyle w:val="ListParagraph"/>
            <w:numPr>
              <w:ilvl w:val="1"/>
              <w:numId w:val="2"/>
            </w:numPr>
            <w:ind w:left="1440" w:hanging="720"/>
          </w:pPr>
        </w:pPrChange>
      </w:pPr>
      <w:bookmarkStart w:id="19" w:name="_Toc398323424"/>
      <w:r w:rsidRPr="00567BF2">
        <w:rPr>
          <w:rFonts w:ascii="Times New Roman" w:hAnsi="Times New Roman" w:cs="Times New Roman"/>
          <w:b/>
          <w:sz w:val="28"/>
          <w:szCs w:val="28"/>
        </w:rPr>
        <w:t>Phạm vi</w:t>
      </w:r>
      <w:bookmarkEnd w:id="19"/>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0" w:author="theirs" w:date="2014-09-10T22:51:00Z">
          <w:pPr>
            <w:pStyle w:val="ListParagraph"/>
            <w:numPr>
              <w:ilvl w:val="1"/>
              <w:numId w:val="2"/>
            </w:numPr>
            <w:ind w:left="1440" w:hanging="720"/>
          </w:pPr>
        </w:pPrChange>
      </w:pPr>
      <w:bookmarkStart w:id="21" w:name="_Toc398323425"/>
      <w:r w:rsidRPr="00567BF2">
        <w:rPr>
          <w:rFonts w:ascii="Times New Roman" w:hAnsi="Times New Roman" w:cs="Times New Roman"/>
          <w:b/>
          <w:sz w:val="28"/>
          <w:szCs w:val="28"/>
        </w:rPr>
        <w:t>Bảng chú giải thuật ngữ</w:t>
      </w:r>
      <w:bookmarkEnd w:id="21"/>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2" w:author="theirs" w:date="2014-09-10T22:51:00Z">
          <w:pPr>
            <w:pStyle w:val="ListParagraph"/>
            <w:numPr>
              <w:ilvl w:val="1"/>
              <w:numId w:val="2"/>
            </w:numPr>
            <w:ind w:left="1440" w:hanging="720"/>
          </w:pPr>
        </w:pPrChange>
      </w:pPr>
      <w:bookmarkStart w:id="23" w:name="_Toc398323426"/>
      <w:r w:rsidRPr="00567BF2">
        <w:rPr>
          <w:rFonts w:ascii="Times New Roman" w:hAnsi="Times New Roman" w:cs="Times New Roman"/>
          <w:b/>
          <w:sz w:val="28"/>
          <w:szCs w:val="28"/>
        </w:rPr>
        <w:t>Tài liệu tham khảo</w:t>
      </w:r>
      <w:bookmarkEnd w:id="23"/>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4"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5" w:author="theirs" w:date="2014-09-10T22:51:00Z">
          <w:pPr>
            <w:pStyle w:val="ListParagraph"/>
            <w:numPr>
              <w:ilvl w:val="1"/>
              <w:numId w:val="2"/>
            </w:numPr>
            <w:ind w:left="1440" w:hanging="720"/>
          </w:pPr>
        </w:pPrChange>
      </w:pPr>
      <w:bookmarkStart w:id="26" w:name="_Toc398323427"/>
      <w:r w:rsidRPr="00567BF2">
        <w:rPr>
          <w:rFonts w:ascii="Times New Roman" w:hAnsi="Times New Roman" w:cs="Times New Roman"/>
          <w:b/>
          <w:sz w:val="28"/>
          <w:szCs w:val="28"/>
        </w:rPr>
        <w:t>Tổng quan về tài liệu</w:t>
      </w:r>
      <w:bookmarkEnd w:id="26"/>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bookmarkEnd w:id="15"/>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Default="0050610C">
      <w:pPr>
        <w:pStyle w:val="ListParagraph"/>
        <w:numPr>
          <w:ilvl w:val="0"/>
          <w:numId w:val="1"/>
        </w:numPr>
        <w:jc w:val="both"/>
        <w:outlineLvl w:val="0"/>
        <w:rPr>
          <w:rFonts w:ascii="Arial" w:hAnsi="Arial" w:cs="Arial"/>
          <w:b/>
          <w:sz w:val="32"/>
          <w:szCs w:val="28"/>
        </w:rPr>
        <w:pPrChange w:id="27" w:author="theirs" w:date="2014-09-10T22:51:00Z">
          <w:pPr>
            <w:pStyle w:val="ListParagraph"/>
            <w:numPr>
              <w:numId w:val="1"/>
            </w:numPr>
            <w:ind w:hanging="360"/>
            <w:jc w:val="both"/>
          </w:pPr>
        </w:pPrChange>
      </w:pPr>
      <w:bookmarkStart w:id="28" w:name="_Toc398323428"/>
      <w:r>
        <w:rPr>
          <w:rFonts w:ascii="Arial" w:hAnsi="Arial" w:cs="Arial"/>
          <w:b/>
          <w:sz w:val="32"/>
          <w:szCs w:val="28"/>
        </w:rPr>
        <w:t>Tổng quan hệ thống</w:t>
      </w:r>
      <w:bookmarkEnd w:id="28"/>
    </w:p>
    <w:p w:rsidR="000B14F6" w:rsidRPr="000B14F6" w:rsidRDefault="000B14F6" w:rsidP="000B14F6">
      <w:pPr>
        <w:pStyle w:val="ListParagraph"/>
        <w:jc w:val="both"/>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29" w:author="theirs" w:date="2014-09-10T22:51:00Z">
          <w:pPr>
            <w:pStyle w:val="ListParagraph"/>
            <w:numPr>
              <w:numId w:val="1"/>
            </w:numPr>
            <w:ind w:hanging="360"/>
          </w:pPr>
        </w:pPrChange>
      </w:pPr>
      <w:bookmarkStart w:id="30" w:name="_Toc398323431"/>
      <w:r>
        <w:rPr>
          <w:rFonts w:ascii="Arial" w:hAnsi="Arial" w:cs="Arial"/>
          <w:b/>
          <w:sz w:val="32"/>
          <w:szCs w:val="28"/>
        </w:rPr>
        <w:t>Kiến trúc hệ thống</w:t>
      </w:r>
      <w:bookmarkEnd w:id="30"/>
    </w:p>
    <w:p w:rsidR="0050610C" w:rsidRPr="00937875" w:rsidRDefault="0050610C">
      <w:pPr>
        <w:pStyle w:val="Heading2"/>
        <w:ind w:firstLine="720"/>
        <w:rPr>
          <w:rFonts w:ascii="Arial" w:hAnsi="Arial"/>
          <w:b/>
          <w:sz w:val="32"/>
        </w:rPr>
        <w:pPrChange w:id="31" w:author="theirs" w:date="2014-09-10T22:51:00Z">
          <w:pPr>
            <w:ind w:left="720"/>
          </w:pPr>
        </w:pPrChange>
      </w:pPr>
      <w:bookmarkStart w:id="32" w:name="_Toc398323432"/>
      <w:r w:rsidRPr="00ED67D6">
        <w:rPr>
          <w:rFonts w:ascii="Arial" w:hAnsi="Arial"/>
          <w:b/>
          <w:color w:val="auto"/>
          <w:sz w:val="32"/>
          <w:rPrChange w:id="33" w:author="theirs" w:date="2014-09-10T22:51:00Z">
            <w:rPr>
              <w:rFonts w:ascii="Arial" w:hAnsi="Arial" w:cs="Arial"/>
              <w:b/>
              <w:sz w:val="32"/>
              <w:szCs w:val="28"/>
            </w:rPr>
          </w:rPrChange>
        </w:rPr>
        <w:t>3.1</w:t>
      </w:r>
      <w:r w:rsidRPr="00ED67D6">
        <w:rPr>
          <w:rFonts w:ascii="Arial" w:hAnsi="Arial"/>
          <w:b/>
          <w:color w:val="auto"/>
          <w:sz w:val="32"/>
          <w:rPrChange w:id="34" w:author="theirs" w:date="2014-09-10T22:51:00Z">
            <w:rPr>
              <w:rFonts w:ascii="Arial" w:hAnsi="Arial" w:cs="Arial"/>
              <w:b/>
              <w:sz w:val="32"/>
              <w:szCs w:val="28"/>
            </w:rPr>
          </w:rPrChange>
        </w:rPr>
        <w:tab/>
        <w:t>Thiết kế kiến trúc</w:t>
      </w:r>
      <w:bookmarkEnd w:id="32"/>
    </w:p>
    <w:p w:rsidR="0050610C" w:rsidRPr="000F551F" w:rsidRDefault="0050610C">
      <w:pPr>
        <w:pStyle w:val="Heading2"/>
        <w:ind w:firstLine="720"/>
        <w:rPr>
          <w:rFonts w:ascii="Arial" w:hAnsi="Arial"/>
          <w:b/>
          <w:sz w:val="32"/>
          <w:lang w:val="en-US"/>
        </w:rPr>
        <w:pPrChange w:id="35" w:author="theirs" w:date="2014-09-10T22:51:00Z">
          <w:pPr>
            <w:ind w:left="720"/>
          </w:pPr>
        </w:pPrChange>
      </w:pPr>
      <w:bookmarkStart w:id="36" w:name="_Toc398323433"/>
      <w:r w:rsidRPr="00ED67D6">
        <w:rPr>
          <w:rFonts w:ascii="Arial" w:hAnsi="Arial"/>
          <w:b/>
          <w:color w:val="auto"/>
          <w:sz w:val="32"/>
          <w:rPrChange w:id="37" w:author="theirs" w:date="2014-09-10T22:51:00Z">
            <w:rPr>
              <w:rFonts w:ascii="Arial" w:hAnsi="Arial" w:cs="Arial"/>
              <w:b/>
              <w:sz w:val="32"/>
              <w:szCs w:val="28"/>
            </w:rPr>
          </w:rPrChange>
        </w:rPr>
        <w:t>3.2</w:t>
      </w:r>
      <w:r w:rsidRPr="00ED67D6">
        <w:rPr>
          <w:rFonts w:ascii="Arial" w:hAnsi="Arial"/>
          <w:b/>
          <w:color w:val="auto"/>
          <w:sz w:val="32"/>
          <w:rPrChange w:id="38" w:author="theirs" w:date="2014-09-10T22:51:00Z">
            <w:rPr>
              <w:rFonts w:ascii="Arial" w:hAnsi="Arial" w:cs="Arial"/>
              <w:b/>
              <w:sz w:val="32"/>
              <w:szCs w:val="28"/>
            </w:rPr>
          </w:rPrChange>
        </w:rPr>
        <w:tab/>
        <w:t>Mô tả sự phân rã</w:t>
      </w:r>
      <w:bookmarkEnd w:id="36"/>
    </w:p>
    <w:p w:rsidR="001C152C" w:rsidRPr="008E797F" w:rsidRDefault="001C152C" w:rsidP="008E797F">
      <w:pPr>
        <w:rPr>
          <w:rFonts w:ascii="Arial" w:hAnsi="Arial" w:cs="Arial"/>
          <w:b/>
          <w:sz w:val="32"/>
          <w:szCs w:val="28"/>
          <w:lang w:val="en-US"/>
        </w:rPr>
      </w:pPr>
    </w:p>
    <w:p w:rsidR="0050610C" w:rsidRPr="00937875" w:rsidRDefault="0050610C">
      <w:pPr>
        <w:pStyle w:val="Heading2"/>
        <w:ind w:firstLine="720"/>
        <w:rPr>
          <w:rFonts w:ascii="Arial" w:hAnsi="Arial"/>
          <w:b/>
          <w:sz w:val="32"/>
        </w:rPr>
        <w:pPrChange w:id="39" w:author="theirs" w:date="2014-09-10T22:51:00Z">
          <w:pPr>
            <w:ind w:left="720"/>
          </w:pPr>
        </w:pPrChange>
      </w:pPr>
      <w:bookmarkStart w:id="40" w:name="_Toc398323434"/>
      <w:r w:rsidRPr="00ED67D6">
        <w:rPr>
          <w:rFonts w:ascii="Arial" w:hAnsi="Arial"/>
          <w:b/>
          <w:color w:val="auto"/>
          <w:sz w:val="32"/>
          <w:rPrChange w:id="41" w:author="theirs" w:date="2014-09-10T22:51:00Z">
            <w:rPr>
              <w:rFonts w:ascii="Arial" w:hAnsi="Arial" w:cs="Arial"/>
              <w:b/>
              <w:sz w:val="32"/>
              <w:szCs w:val="28"/>
            </w:rPr>
          </w:rPrChange>
        </w:rPr>
        <w:t>3.3</w:t>
      </w:r>
      <w:r w:rsidRPr="00ED67D6">
        <w:rPr>
          <w:rFonts w:ascii="Arial" w:hAnsi="Arial"/>
          <w:b/>
          <w:color w:val="auto"/>
          <w:sz w:val="32"/>
          <w:rPrChange w:id="42" w:author="theirs" w:date="2014-09-10T22:51:00Z">
            <w:rPr>
              <w:rFonts w:ascii="Arial" w:hAnsi="Arial" w:cs="Arial"/>
              <w:b/>
              <w:sz w:val="32"/>
              <w:szCs w:val="28"/>
            </w:rPr>
          </w:rPrChange>
        </w:rPr>
        <w:tab/>
        <w:t>Cơ sở thiết kế</w:t>
      </w:r>
      <w:bookmarkEnd w:id="40"/>
    </w:p>
    <w:p w:rsidR="0050610C" w:rsidRDefault="0050610C">
      <w:pPr>
        <w:pStyle w:val="ListParagraph"/>
        <w:numPr>
          <w:ilvl w:val="0"/>
          <w:numId w:val="1"/>
        </w:numPr>
        <w:outlineLvl w:val="0"/>
        <w:rPr>
          <w:rFonts w:ascii="Arial" w:hAnsi="Arial" w:cs="Arial"/>
          <w:b/>
          <w:sz w:val="32"/>
          <w:szCs w:val="28"/>
        </w:rPr>
        <w:pPrChange w:id="43" w:author="theirs" w:date="2014-09-10T22:51:00Z">
          <w:pPr>
            <w:pStyle w:val="ListParagraph"/>
            <w:numPr>
              <w:numId w:val="1"/>
            </w:numPr>
            <w:ind w:hanging="360"/>
          </w:pPr>
        </w:pPrChange>
      </w:pPr>
      <w:bookmarkStart w:id="44" w:name="_Toc398323435"/>
      <w:r>
        <w:rPr>
          <w:rFonts w:ascii="Arial" w:hAnsi="Arial" w:cs="Arial"/>
          <w:b/>
          <w:sz w:val="32"/>
          <w:szCs w:val="28"/>
        </w:rPr>
        <w:t>Thiết kế dữ liệu</w:t>
      </w:r>
      <w:bookmarkEnd w:id="44"/>
    </w:p>
    <w:p w:rsidR="0050610C" w:rsidRDefault="0050610C">
      <w:pPr>
        <w:pStyle w:val="ListParagraph"/>
        <w:outlineLvl w:val="1"/>
        <w:rPr>
          <w:rFonts w:ascii="Arial" w:hAnsi="Arial" w:cs="Arial"/>
          <w:b/>
          <w:sz w:val="32"/>
          <w:szCs w:val="28"/>
        </w:rPr>
        <w:pPrChange w:id="45" w:author="theirs" w:date="2014-09-10T22:51:00Z">
          <w:pPr>
            <w:pStyle w:val="ListParagraph"/>
          </w:pPr>
        </w:pPrChange>
      </w:pPr>
      <w:bookmarkStart w:id="46" w:name="_Toc398323436"/>
      <w:r>
        <w:rPr>
          <w:rFonts w:ascii="Arial" w:hAnsi="Arial" w:cs="Arial"/>
          <w:b/>
          <w:sz w:val="32"/>
          <w:szCs w:val="28"/>
        </w:rPr>
        <w:t>4.1</w:t>
      </w:r>
      <w:r>
        <w:rPr>
          <w:rFonts w:ascii="Arial" w:hAnsi="Arial" w:cs="Arial"/>
          <w:b/>
          <w:sz w:val="32"/>
          <w:szCs w:val="28"/>
        </w:rPr>
        <w:tab/>
        <w:t>Mô tả dữ liệu</w:t>
      </w:r>
      <w:bookmarkEnd w:id="46"/>
    </w:p>
    <w:p w:rsidR="00ED67D6" w:rsidRDefault="00ED67D6" w:rsidP="00ED67D6">
      <w:pPr>
        <w:pStyle w:val="ListParagraph"/>
        <w:rPr>
          <w:ins w:id="47" w:author="theirs" w:date="2014-09-10T22:51:00Z"/>
          <w:rFonts w:ascii="Arial" w:hAnsi="Arial" w:cs="Arial"/>
          <w:b/>
          <w:sz w:val="32"/>
          <w:szCs w:val="28"/>
        </w:rPr>
      </w:pPr>
    </w:p>
    <w:p w:rsidR="0050610C" w:rsidRDefault="0050610C">
      <w:pPr>
        <w:pStyle w:val="ListParagraph"/>
        <w:outlineLvl w:val="1"/>
        <w:rPr>
          <w:rFonts w:ascii="Arial" w:hAnsi="Arial" w:cs="Arial"/>
          <w:b/>
          <w:sz w:val="32"/>
          <w:szCs w:val="28"/>
        </w:rPr>
        <w:pPrChange w:id="48" w:author="ChiTam" w:date="2014-09-10T22:51:00Z">
          <w:pPr>
            <w:pStyle w:val="ListParagraph"/>
          </w:pPr>
        </w:pPrChange>
      </w:pPr>
      <w:bookmarkStart w:id="49" w:name="_Toc398323437"/>
      <w:r>
        <w:rPr>
          <w:rFonts w:ascii="Arial" w:hAnsi="Arial" w:cs="Arial"/>
          <w:b/>
          <w:sz w:val="32"/>
          <w:szCs w:val="28"/>
        </w:rPr>
        <w:t>4.2</w:t>
      </w:r>
      <w:r>
        <w:rPr>
          <w:rFonts w:ascii="Arial" w:hAnsi="Arial" w:cs="Arial"/>
          <w:b/>
          <w:sz w:val="32"/>
          <w:szCs w:val="28"/>
        </w:rPr>
        <w:tab/>
        <w:t>Từ điển dữ liệu</w:t>
      </w:r>
      <w:bookmarkEnd w:id="49"/>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50" w:author="theirs" w:date="2014-09-10T22:51:00Z">
          <w:pPr>
            <w:pStyle w:val="ListParagraph"/>
            <w:numPr>
              <w:numId w:val="1"/>
            </w:numPr>
            <w:ind w:hanging="360"/>
          </w:pPr>
        </w:pPrChange>
      </w:pPr>
      <w:bookmarkStart w:id="51" w:name="_Toc398323438"/>
      <w:r>
        <w:rPr>
          <w:rFonts w:ascii="Arial" w:hAnsi="Arial" w:cs="Arial"/>
          <w:b/>
          <w:sz w:val="32"/>
          <w:szCs w:val="28"/>
        </w:rPr>
        <w:lastRenderedPageBreak/>
        <w:t>Thiết kế theo chức năng</w:t>
      </w:r>
      <w:bookmarkEnd w:id="51"/>
    </w:p>
    <w:p w:rsidR="009A7E54" w:rsidRPr="00BA3269" w:rsidRDefault="0050610C" w:rsidP="00BA3269">
      <w:pPr>
        <w:pStyle w:val="ListParagraph"/>
        <w:outlineLvl w:val="1"/>
        <w:rPr>
          <w:rFonts w:ascii="Arial" w:hAnsi="Arial" w:cs="Arial"/>
          <w:b/>
          <w:sz w:val="32"/>
          <w:szCs w:val="28"/>
          <w:lang w:val="en-US"/>
        </w:rPr>
      </w:pPr>
      <w:bookmarkStart w:id="52" w:name="_Toc398323439"/>
      <w:r>
        <w:rPr>
          <w:rFonts w:ascii="Arial" w:hAnsi="Arial" w:cs="Arial"/>
          <w:b/>
          <w:sz w:val="32"/>
          <w:szCs w:val="28"/>
        </w:rPr>
        <w:t>5.1</w:t>
      </w:r>
      <w:r>
        <w:rPr>
          <w:rFonts w:ascii="Arial" w:hAnsi="Arial" w:cs="Arial"/>
          <w:b/>
          <w:sz w:val="32"/>
          <w:szCs w:val="28"/>
        </w:rPr>
        <w:tab/>
        <w:t>Chức năng đăng nhập</w:t>
      </w:r>
      <w:bookmarkEnd w:id="52"/>
    </w:p>
    <w:p w:rsidR="00C345F1" w:rsidRPr="00FB7F20" w:rsidRDefault="0050610C" w:rsidP="00FB7F20">
      <w:pPr>
        <w:pStyle w:val="ListParagraph"/>
        <w:outlineLvl w:val="1"/>
        <w:rPr>
          <w:rFonts w:ascii="Arial" w:hAnsi="Arial" w:cs="Arial"/>
          <w:b/>
          <w:sz w:val="32"/>
          <w:szCs w:val="28"/>
          <w:lang w:val="en-US"/>
        </w:rPr>
      </w:pPr>
      <w:bookmarkStart w:id="53" w:name="_Toc398323440"/>
      <w:r>
        <w:rPr>
          <w:rFonts w:ascii="Arial" w:hAnsi="Arial" w:cs="Arial"/>
          <w:b/>
          <w:sz w:val="32"/>
          <w:szCs w:val="28"/>
        </w:rPr>
        <w:t>5.2</w:t>
      </w:r>
      <w:r>
        <w:rPr>
          <w:rFonts w:ascii="Arial" w:hAnsi="Arial" w:cs="Arial"/>
          <w:b/>
          <w:sz w:val="32"/>
          <w:szCs w:val="28"/>
        </w:rPr>
        <w:tab/>
        <w:t>Chức năng đăng xuất</w:t>
      </w:r>
      <w:bookmarkEnd w:id="53"/>
    </w:p>
    <w:p w:rsidR="00670714" w:rsidRPr="00FB7F20" w:rsidRDefault="0050610C" w:rsidP="00FB7F20">
      <w:pPr>
        <w:pStyle w:val="ListParagraph"/>
        <w:outlineLvl w:val="1"/>
        <w:rPr>
          <w:rFonts w:ascii="Arial" w:hAnsi="Arial" w:cs="Arial"/>
          <w:b/>
          <w:sz w:val="32"/>
          <w:szCs w:val="28"/>
          <w:lang w:val="en-US"/>
        </w:rPr>
      </w:pPr>
      <w:bookmarkStart w:id="54"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4"/>
    </w:p>
    <w:p w:rsidR="00200E15" w:rsidRPr="006A57A6" w:rsidRDefault="00671085" w:rsidP="006A57A6">
      <w:pPr>
        <w:pStyle w:val="ListParagraph"/>
        <w:outlineLvl w:val="1"/>
        <w:rPr>
          <w:rFonts w:ascii="Arial" w:hAnsi="Arial" w:cs="Arial"/>
          <w:b/>
          <w:sz w:val="32"/>
          <w:szCs w:val="28"/>
          <w:lang w:val="en-US"/>
        </w:rPr>
      </w:pPr>
      <w:bookmarkStart w:id="55"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5"/>
    </w:p>
    <w:p w:rsidR="00247CB0" w:rsidRPr="006A57A6" w:rsidRDefault="00671085" w:rsidP="006A57A6">
      <w:pPr>
        <w:pStyle w:val="ListParagraph"/>
        <w:outlineLvl w:val="1"/>
        <w:rPr>
          <w:rFonts w:ascii="Arial" w:hAnsi="Arial" w:cs="Arial"/>
          <w:b/>
          <w:sz w:val="32"/>
          <w:szCs w:val="28"/>
          <w:lang w:val="en-US"/>
        </w:rPr>
      </w:pPr>
      <w:bookmarkStart w:id="56" w:name="_Toc398323443"/>
      <w:r>
        <w:rPr>
          <w:rFonts w:ascii="Arial" w:hAnsi="Arial" w:cs="Arial"/>
          <w:b/>
          <w:sz w:val="32"/>
          <w:szCs w:val="28"/>
        </w:rPr>
        <w:t>5.5</w:t>
      </w:r>
      <w:r>
        <w:rPr>
          <w:rFonts w:ascii="Arial" w:hAnsi="Arial" w:cs="Arial"/>
          <w:b/>
          <w:sz w:val="32"/>
          <w:szCs w:val="28"/>
        </w:rPr>
        <w:tab/>
        <w:t xml:space="preserve">Chức năng </w:t>
      </w:r>
      <w:bookmarkEnd w:id="56"/>
      <w:r w:rsidR="004F655B">
        <w:rPr>
          <w:rFonts w:ascii="Arial" w:hAnsi="Arial" w:cs="Arial"/>
          <w:b/>
          <w:sz w:val="32"/>
          <w:szCs w:val="28"/>
          <w:lang w:val="en-US"/>
        </w:rPr>
        <w:t>đổi mật khẩu</w:t>
      </w:r>
    </w:p>
    <w:p w:rsidR="00FA3803" w:rsidRPr="006A57A6" w:rsidRDefault="00671085" w:rsidP="006A57A6">
      <w:pPr>
        <w:pStyle w:val="ListParagraph"/>
        <w:outlineLvl w:val="1"/>
        <w:rPr>
          <w:ins w:id="57" w:author="mine" w:date="2014-09-10T22:51:00Z"/>
          <w:rFonts w:ascii="Arial" w:hAnsi="Arial" w:cs="Arial"/>
          <w:b/>
          <w:sz w:val="32"/>
          <w:szCs w:val="28"/>
          <w:lang w:val="en-US"/>
          <w:rPrChange w:id="58" w:author="Vịt Kota" w:date="2014-09-10T22:51:00Z">
            <w:rPr>
              <w:ins w:id="59" w:author="mine" w:date="2014-09-10T22:51:00Z"/>
              <w:rFonts w:ascii="Arial" w:hAnsi="Arial"/>
              <w:b/>
              <w:sz w:val="32"/>
            </w:rPr>
          </w:rPrChange>
        </w:rPr>
      </w:pPr>
      <w:bookmarkStart w:id="60" w:name="_Toc398323444"/>
      <w:r>
        <w:rPr>
          <w:rFonts w:ascii="Arial" w:hAnsi="Arial" w:cs="Arial"/>
          <w:b/>
          <w:sz w:val="32"/>
          <w:szCs w:val="28"/>
        </w:rPr>
        <w:t>5.6</w:t>
      </w:r>
      <w:r>
        <w:rPr>
          <w:rFonts w:ascii="Arial" w:hAnsi="Arial" w:cs="Arial"/>
          <w:b/>
          <w:sz w:val="32"/>
          <w:szCs w:val="28"/>
        </w:rPr>
        <w:tab/>
        <w:t xml:space="preserve">Chức năng </w:t>
      </w:r>
      <w:bookmarkEnd w:id="60"/>
      <w:r w:rsidR="004F655B">
        <w:rPr>
          <w:rFonts w:ascii="Arial" w:hAnsi="Arial" w:cs="Arial"/>
          <w:b/>
          <w:sz w:val="32"/>
          <w:szCs w:val="28"/>
          <w:lang w:val="en-US"/>
        </w:rPr>
        <w:t>xem thông tin nhà trọ</w:t>
      </w:r>
    </w:p>
    <w:p w:rsidR="002063A1" w:rsidRPr="004F655B" w:rsidRDefault="00671085" w:rsidP="006A57A6">
      <w:pPr>
        <w:pStyle w:val="ListParagraph"/>
        <w:outlineLvl w:val="1"/>
        <w:rPr>
          <w:ins w:id="61" w:author="mine" w:date="2014-09-10T22:51:00Z"/>
          <w:rFonts w:ascii="Arial" w:hAnsi="Arial" w:cs="Arial"/>
          <w:b/>
          <w:sz w:val="32"/>
          <w:szCs w:val="28"/>
          <w:lang w:val="en-US"/>
          <w:rPrChange w:id="62" w:author="Vịt Kota" w:date="2014-09-10T22:51:00Z">
            <w:rPr>
              <w:ins w:id="63" w:author="mine" w:date="2014-09-10T22:51:00Z"/>
              <w:rFonts w:ascii="Arial" w:hAnsi="Arial"/>
              <w:b/>
              <w:sz w:val="32"/>
            </w:rPr>
          </w:rPrChange>
        </w:rPr>
      </w:pPr>
      <w:bookmarkStart w:id="64" w:name="_Toc398323445"/>
      <w:r>
        <w:rPr>
          <w:rFonts w:ascii="Arial" w:hAnsi="Arial" w:cs="Arial"/>
          <w:b/>
          <w:sz w:val="32"/>
          <w:szCs w:val="28"/>
        </w:rPr>
        <w:t>5.7</w:t>
      </w:r>
      <w:r>
        <w:rPr>
          <w:rFonts w:ascii="Arial" w:hAnsi="Arial" w:cs="Arial"/>
          <w:b/>
          <w:sz w:val="32"/>
          <w:szCs w:val="28"/>
        </w:rPr>
        <w:tab/>
        <w:t xml:space="preserve">Chức năng tìm </w:t>
      </w:r>
      <w:bookmarkEnd w:id="64"/>
      <w:r w:rsidR="004F655B">
        <w:rPr>
          <w:rFonts w:ascii="Arial" w:hAnsi="Arial" w:cs="Arial"/>
          <w:b/>
          <w:sz w:val="32"/>
          <w:szCs w:val="28"/>
          <w:lang w:val="en-US"/>
        </w:rPr>
        <w:t>nhà trọ</w:t>
      </w:r>
    </w:p>
    <w:p w:rsidR="00ED67D6" w:rsidRPr="006A57A6" w:rsidRDefault="00671085" w:rsidP="006A57A6">
      <w:pPr>
        <w:pStyle w:val="ListParagraph"/>
        <w:outlineLvl w:val="1"/>
        <w:rPr>
          <w:ins w:id="65" w:author="theirs" w:date="2014-09-10T22:51:00Z"/>
          <w:rFonts w:ascii="Arial" w:hAnsi="Arial" w:cs="Arial"/>
          <w:b/>
          <w:sz w:val="32"/>
          <w:szCs w:val="28"/>
          <w:lang w:val="en-US"/>
        </w:rPr>
      </w:pPr>
      <w:bookmarkStart w:id="66" w:name="_Toc398323446"/>
      <w:r>
        <w:rPr>
          <w:rFonts w:ascii="Arial" w:hAnsi="Arial" w:cs="Arial"/>
          <w:b/>
          <w:sz w:val="32"/>
          <w:szCs w:val="28"/>
        </w:rPr>
        <w:t>5.8</w:t>
      </w:r>
      <w:r>
        <w:rPr>
          <w:rFonts w:ascii="Arial" w:hAnsi="Arial" w:cs="Arial"/>
          <w:b/>
          <w:sz w:val="32"/>
          <w:szCs w:val="28"/>
        </w:rPr>
        <w:tab/>
        <w:t>Chức năng</w:t>
      </w:r>
      <w:bookmarkEnd w:id="66"/>
      <w:r w:rsidR="004744DE">
        <w:rPr>
          <w:rFonts w:ascii="Arial" w:hAnsi="Arial" w:cs="Arial"/>
          <w:b/>
          <w:sz w:val="32"/>
          <w:szCs w:val="28"/>
        </w:rPr>
        <w:t xml:space="preserve"> cập nhật thông tin nhà trọ</w:t>
      </w:r>
    </w:p>
    <w:p w:rsidR="00ED67D6" w:rsidRPr="00890005" w:rsidRDefault="00671085" w:rsidP="00890005">
      <w:pPr>
        <w:pStyle w:val="ListParagraph"/>
        <w:outlineLvl w:val="1"/>
        <w:rPr>
          <w:ins w:id="67" w:author="theirs" w:date="2014-09-10T22:51:00Z"/>
          <w:rFonts w:ascii="Arial" w:hAnsi="Arial" w:cs="Arial"/>
          <w:b/>
          <w:sz w:val="32"/>
          <w:szCs w:val="28"/>
          <w:lang w:val="en-US"/>
        </w:rPr>
      </w:pPr>
      <w:bookmarkStart w:id="68" w:name="_Toc398323447"/>
      <w:r>
        <w:rPr>
          <w:rFonts w:ascii="Arial" w:hAnsi="Arial" w:cs="Arial"/>
          <w:b/>
          <w:sz w:val="32"/>
          <w:szCs w:val="28"/>
        </w:rPr>
        <w:t>5.9</w:t>
      </w:r>
      <w:r>
        <w:rPr>
          <w:rFonts w:ascii="Arial" w:hAnsi="Arial" w:cs="Arial"/>
          <w:b/>
          <w:sz w:val="32"/>
          <w:szCs w:val="28"/>
        </w:rPr>
        <w:tab/>
        <w:t xml:space="preserve">Chức năng </w:t>
      </w:r>
      <w:bookmarkEnd w:id="68"/>
      <w:r w:rsidR="006A57A6">
        <w:rPr>
          <w:rFonts w:ascii="Arial" w:hAnsi="Arial" w:cs="Arial"/>
          <w:b/>
          <w:sz w:val="32"/>
          <w:szCs w:val="28"/>
          <w:lang w:val="en-US"/>
        </w:rPr>
        <w:t>quản lý danh sách nhà trọ</w:t>
      </w:r>
    </w:p>
    <w:p w:rsidR="00ED67D6" w:rsidRPr="00890005" w:rsidRDefault="00671085" w:rsidP="00890005">
      <w:pPr>
        <w:pStyle w:val="ListParagraph"/>
        <w:outlineLvl w:val="1"/>
        <w:rPr>
          <w:ins w:id="69" w:author="theirs" w:date="2014-09-10T22:51:00Z"/>
          <w:rFonts w:ascii="Arial" w:hAnsi="Arial" w:cs="Arial"/>
          <w:b/>
          <w:sz w:val="32"/>
          <w:szCs w:val="28"/>
          <w:lang w:val="en-US"/>
        </w:rPr>
      </w:pPr>
      <w:bookmarkStart w:id="70" w:name="_Toc398323448"/>
      <w:r>
        <w:rPr>
          <w:rFonts w:ascii="Arial" w:hAnsi="Arial" w:cs="Arial"/>
          <w:b/>
          <w:sz w:val="32"/>
          <w:szCs w:val="28"/>
        </w:rPr>
        <w:t>5.10</w:t>
      </w:r>
      <w:r>
        <w:rPr>
          <w:rFonts w:ascii="Arial" w:hAnsi="Arial" w:cs="Arial"/>
          <w:b/>
          <w:sz w:val="32"/>
          <w:szCs w:val="28"/>
        </w:rPr>
        <w:tab/>
        <w:t xml:space="preserve">Chức năng </w:t>
      </w:r>
      <w:bookmarkEnd w:id="70"/>
      <w:r w:rsidR="006A57A6">
        <w:rPr>
          <w:rFonts w:ascii="Arial" w:hAnsi="Arial" w:cs="Arial"/>
          <w:b/>
          <w:sz w:val="32"/>
          <w:szCs w:val="28"/>
          <w:lang w:val="en-US"/>
        </w:rPr>
        <w:t>quản lý người dùng</w:t>
      </w:r>
    </w:p>
    <w:p w:rsidR="006C4228" w:rsidRPr="006C4228" w:rsidRDefault="00671085" w:rsidP="006C4228">
      <w:pPr>
        <w:pStyle w:val="ListParagraph"/>
        <w:outlineLvl w:val="1"/>
        <w:rPr>
          <w:ins w:id="71" w:author="theirs" w:date="2014-09-10T22:51:00Z"/>
          <w:rFonts w:ascii="Arial" w:hAnsi="Arial" w:cs="Arial"/>
          <w:b/>
          <w:sz w:val="32"/>
          <w:szCs w:val="28"/>
          <w:lang w:val="en-US"/>
        </w:rPr>
      </w:pPr>
      <w:bookmarkStart w:id="72" w:name="_Toc398323449"/>
      <w:r>
        <w:rPr>
          <w:rFonts w:ascii="Arial" w:hAnsi="Arial" w:cs="Arial"/>
          <w:b/>
          <w:sz w:val="32"/>
          <w:szCs w:val="28"/>
        </w:rPr>
        <w:t>5.11</w:t>
      </w:r>
      <w:r>
        <w:rPr>
          <w:rFonts w:ascii="Arial" w:hAnsi="Arial" w:cs="Arial"/>
          <w:b/>
          <w:sz w:val="32"/>
          <w:szCs w:val="28"/>
        </w:rPr>
        <w:tab/>
        <w:t>Chức năng bình luận</w:t>
      </w:r>
      <w:bookmarkEnd w:id="72"/>
    </w:p>
    <w:p w:rsidR="00ED67D6" w:rsidRPr="004D5AAE" w:rsidRDefault="00671085" w:rsidP="00890005">
      <w:pPr>
        <w:pStyle w:val="ListParagraph"/>
        <w:outlineLvl w:val="1"/>
        <w:rPr>
          <w:ins w:id="73" w:author="ChiTam" w:date="2014-09-10T22:51:00Z"/>
          <w:rFonts w:ascii="Arial" w:hAnsi="Arial" w:cs="Arial"/>
          <w:b/>
          <w:sz w:val="32"/>
          <w:szCs w:val="28"/>
          <w:lang w:val="en-US"/>
        </w:rPr>
      </w:pPr>
      <w:bookmarkStart w:id="74" w:name="_Toc398323450"/>
      <w:r>
        <w:rPr>
          <w:rFonts w:ascii="Arial" w:hAnsi="Arial" w:cs="Arial"/>
          <w:b/>
          <w:sz w:val="32"/>
          <w:szCs w:val="28"/>
        </w:rPr>
        <w:t>5.12</w:t>
      </w:r>
      <w:r>
        <w:rPr>
          <w:rFonts w:ascii="Arial" w:hAnsi="Arial" w:cs="Arial"/>
          <w:b/>
          <w:sz w:val="32"/>
          <w:szCs w:val="28"/>
        </w:rPr>
        <w:tab/>
        <w:t xml:space="preserve">Chức năng </w:t>
      </w:r>
      <w:bookmarkEnd w:id="74"/>
      <w:r w:rsidR="004D5AAE">
        <w:rPr>
          <w:rFonts w:ascii="Arial" w:hAnsi="Arial" w:cs="Arial"/>
          <w:b/>
          <w:sz w:val="32"/>
          <w:szCs w:val="28"/>
          <w:lang w:val="en-US"/>
        </w:rPr>
        <w:t>quản lý bình luận</w:t>
      </w:r>
    </w:p>
    <w:p w:rsidR="00671085" w:rsidRDefault="00241EA4">
      <w:pPr>
        <w:pStyle w:val="ListParagraph"/>
        <w:outlineLvl w:val="1"/>
        <w:rPr>
          <w:rFonts w:ascii="Arial" w:hAnsi="Arial" w:cs="Arial"/>
          <w:b/>
          <w:sz w:val="32"/>
          <w:szCs w:val="28"/>
          <w:lang w:val="en-US"/>
        </w:rPr>
        <w:pPrChange w:id="75" w:author="theirs" w:date="2014-09-10T22:51:00Z">
          <w:pPr>
            <w:pStyle w:val="ListParagraph"/>
          </w:pPr>
        </w:pPrChange>
      </w:pPr>
      <w:bookmarkStart w:id="76" w:name="_Toc398323453"/>
      <w:r>
        <w:rPr>
          <w:rFonts w:ascii="Arial" w:hAnsi="Arial" w:cs="Arial"/>
          <w:b/>
          <w:sz w:val="32"/>
          <w:szCs w:val="28"/>
        </w:rPr>
        <w:t>5.1</w:t>
      </w:r>
      <w:r>
        <w:rPr>
          <w:rFonts w:ascii="Arial" w:hAnsi="Arial" w:cs="Arial"/>
          <w:b/>
          <w:sz w:val="32"/>
          <w:szCs w:val="28"/>
          <w:lang w:val="en-US"/>
        </w:rPr>
        <w:t>3</w:t>
      </w:r>
      <w:r w:rsidR="00671085">
        <w:rPr>
          <w:rFonts w:ascii="Arial" w:hAnsi="Arial" w:cs="Arial"/>
          <w:b/>
          <w:sz w:val="32"/>
          <w:szCs w:val="28"/>
        </w:rPr>
        <w:tab/>
        <w:t xml:space="preserve">Chức năng quản lý </w:t>
      </w:r>
      <w:bookmarkEnd w:id="76"/>
      <w:r w:rsidR="00890005">
        <w:rPr>
          <w:rFonts w:ascii="Arial" w:hAnsi="Arial" w:cs="Arial"/>
          <w:b/>
          <w:sz w:val="32"/>
          <w:szCs w:val="28"/>
          <w:lang w:val="en-US"/>
        </w:rPr>
        <w:t>đăng tin</w:t>
      </w:r>
    </w:p>
    <w:p w:rsidR="006C4228" w:rsidRPr="00890005" w:rsidRDefault="00241EA4" w:rsidP="006C4228">
      <w:pPr>
        <w:pStyle w:val="ListParagraph"/>
        <w:outlineLvl w:val="1"/>
        <w:rPr>
          <w:rFonts w:ascii="Arial" w:hAnsi="Arial" w:cs="Arial"/>
          <w:b/>
          <w:sz w:val="32"/>
          <w:szCs w:val="28"/>
          <w:lang w:val="en-US"/>
        </w:rPr>
      </w:pPr>
      <w:r>
        <w:rPr>
          <w:rFonts w:ascii="Arial" w:hAnsi="Arial" w:cs="Arial"/>
          <w:b/>
          <w:sz w:val="32"/>
          <w:szCs w:val="28"/>
          <w:lang w:val="en-US"/>
        </w:rPr>
        <w:t>5.14</w:t>
      </w:r>
      <w:r w:rsidR="006C4228">
        <w:rPr>
          <w:rFonts w:ascii="Arial" w:hAnsi="Arial" w:cs="Arial"/>
          <w:b/>
          <w:sz w:val="32"/>
          <w:szCs w:val="28"/>
          <w:lang w:val="en-US"/>
        </w:rPr>
        <w:t xml:space="preserve"> Chức năng đăng tin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7" w:author="theirs" w:date="2014-09-10T22:51:00Z">
          <w:pPr>
            <w:pStyle w:val="ListParagraph"/>
            <w:numPr>
              <w:numId w:val="1"/>
            </w:numPr>
            <w:ind w:hanging="360"/>
          </w:pPr>
        </w:pPrChange>
      </w:pPr>
      <w:bookmarkStart w:id="78" w:name="_Toc398323458"/>
      <w:r>
        <w:rPr>
          <w:rFonts w:ascii="Arial" w:hAnsi="Arial" w:cs="Arial"/>
          <w:b/>
          <w:sz w:val="32"/>
          <w:szCs w:val="28"/>
        </w:rPr>
        <w:t>Bảng tham khảo tới các yêu cầu</w:t>
      </w:r>
      <w:bookmarkEnd w:id="78"/>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lastRenderedPageBreak/>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9" w:author="theirs" w:date="2014-09-10T22:51:00Z">
          <w:pPr>
            <w:pStyle w:val="ListParagraph"/>
            <w:numPr>
              <w:numId w:val="1"/>
            </w:numPr>
            <w:ind w:hanging="360"/>
          </w:pPr>
        </w:pPrChange>
      </w:pPr>
      <w:bookmarkStart w:id="80" w:name="_Toc398323459"/>
      <w:r>
        <w:rPr>
          <w:rFonts w:ascii="Arial" w:hAnsi="Arial" w:cs="Arial"/>
          <w:b/>
          <w:sz w:val="32"/>
          <w:szCs w:val="28"/>
        </w:rPr>
        <w:t>Các phụ lục</w:t>
      </w:r>
      <w:bookmarkEnd w:id="80"/>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1"/>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82703"/>
    <w:rsid w:val="0009676F"/>
    <w:rsid w:val="000A3793"/>
    <w:rsid w:val="000B14F6"/>
    <w:rsid w:val="000B6A8A"/>
    <w:rsid w:val="000D6394"/>
    <w:rsid w:val="000F14F4"/>
    <w:rsid w:val="000F2D85"/>
    <w:rsid w:val="000F551F"/>
    <w:rsid w:val="00136B32"/>
    <w:rsid w:val="00175F3A"/>
    <w:rsid w:val="001A7B10"/>
    <w:rsid w:val="001B41B2"/>
    <w:rsid w:val="001C152C"/>
    <w:rsid w:val="00200E15"/>
    <w:rsid w:val="002063A1"/>
    <w:rsid w:val="00211212"/>
    <w:rsid w:val="002213EE"/>
    <w:rsid w:val="00237D53"/>
    <w:rsid w:val="00241EA4"/>
    <w:rsid w:val="00247CB0"/>
    <w:rsid w:val="00252A54"/>
    <w:rsid w:val="00274150"/>
    <w:rsid w:val="002A47B8"/>
    <w:rsid w:val="002B4F30"/>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4C14"/>
    <w:rsid w:val="005B4D7B"/>
    <w:rsid w:val="005F6A5B"/>
    <w:rsid w:val="00670714"/>
    <w:rsid w:val="00671085"/>
    <w:rsid w:val="00673D9F"/>
    <w:rsid w:val="0067408C"/>
    <w:rsid w:val="006954D7"/>
    <w:rsid w:val="006A57A6"/>
    <w:rsid w:val="006C4228"/>
    <w:rsid w:val="006D0C95"/>
    <w:rsid w:val="00727CD3"/>
    <w:rsid w:val="00776FD8"/>
    <w:rsid w:val="007851EA"/>
    <w:rsid w:val="007943CC"/>
    <w:rsid w:val="007B21F7"/>
    <w:rsid w:val="007B67A5"/>
    <w:rsid w:val="007C4425"/>
    <w:rsid w:val="007D0A69"/>
    <w:rsid w:val="00813BB2"/>
    <w:rsid w:val="00817D41"/>
    <w:rsid w:val="00855036"/>
    <w:rsid w:val="00855DEA"/>
    <w:rsid w:val="008658BA"/>
    <w:rsid w:val="00883FD5"/>
    <w:rsid w:val="00890005"/>
    <w:rsid w:val="008A73DD"/>
    <w:rsid w:val="008A7BAE"/>
    <w:rsid w:val="008C631D"/>
    <w:rsid w:val="008D6AD8"/>
    <w:rsid w:val="008E4E62"/>
    <w:rsid w:val="008E797F"/>
    <w:rsid w:val="00937875"/>
    <w:rsid w:val="009769B6"/>
    <w:rsid w:val="00980D9D"/>
    <w:rsid w:val="00990D6E"/>
    <w:rsid w:val="009A7E54"/>
    <w:rsid w:val="00A07E3F"/>
    <w:rsid w:val="00A07F19"/>
    <w:rsid w:val="00A21A5E"/>
    <w:rsid w:val="00A2789F"/>
    <w:rsid w:val="00A3623C"/>
    <w:rsid w:val="00A4079A"/>
    <w:rsid w:val="00A75C04"/>
    <w:rsid w:val="00A76FFA"/>
    <w:rsid w:val="00AE2FC7"/>
    <w:rsid w:val="00AF031C"/>
    <w:rsid w:val="00AF1030"/>
    <w:rsid w:val="00B958A8"/>
    <w:rsid w:val="00BA3269"/>
    <w:rsid w:val="00BB0225"/>
    <w:rsid w:val="00BB1AFA"/>
    <w:rsid w:val="00BB5D62"/>
    <w:rsid w:val="00BE415B"/>
    <w:rsid w:val="00C040AB"/>
    <w:rsid w:val="00C07D36"/>
    <w:rsid w:val="00C131DF"/>
    <w:rsid w:val="00C345F1"/>
    <w:rsid w:val="00C41B73"/>
    <w:rsid w:val="00CA5236"/>
    <w:rsid w:val="00CC2BC5"/>
    <w:rsid w:val="00CF0C48"/>
    <w:rsid w:val="00CF18F4"/>
    <w:rsid w:val="00D078E7"/>
    <w:rsid w:val="00D126EE"/>
    <w:rsid w:val="00D27215"/>
    <w:rsid w:val="00D276D1"/>
    <w:rsid w:val="00D61DE0"/>
    <w:rsid w:val="00D85E61"/>
    <w:rsid w:val="00DC3C52"/>
    <w:rsid w:val="00DC67DB"/>
    <w:rsid w:val="00DC72CF"/>
    <w:rsid w:val="00DE3177"/>
    <w:rsid w:val="00DE7B31"/>
    <w:rsid w:val="00DF1683"/>
    <w:rsid w:val="00E002CD"/>
    <w:rsid w:val="00E06442"/>
    <w:rsid w:val="00E101A6"/>
    <w:rsid w:val="00E16D31"/>
    <w:rsid w:val="00E215DF"/>
    <w:rsid w:val="00E361A8"/>
    <w:rsid w:val="00E7233C"/>
    <w:rsid w:val="00E8195C"/>
    <w:rsid w:val="00E87B89"/>
    <w:rsid w:val="00EA762D"/>
    <w:rsid w:val="00ED3675"/>
    <w:rsid w:val="00ED67D6"/>
    <w:rsid w:val="00F118F8"/>
    <w:rsid w:val="00F1470A"/>
    <w:rsid w:val="00F33807"/>
    <w:rsid w:val="00F409FA"/>
    <w:rsid w:val="00F47027"/>
    <w:rsid w:val="00F50F0C"/>
    <w:rsid w:val="00F60AC9"/>
    <w:rsid w:val="00F76859"/>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EE8E-E63E-4B8F-BFF7-60701745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8</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104</cp:revision>
  <dcterms:created xsi:type="dcterms:W3CDTF">2014-09-05T06:26:00Z</dcterms:created>
  <dcterms:modified xsi:type="dcterms:W3CDTF">2014-09-21T08:23:00Z</dcterms:modified>
</cp:coreProperties>
</file>