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F34A1" w:rsidRDefault="00334614" w:rsidP="00334614">
      <w:pPr>
        <w:jc w:val="right"/>
        <w:rPr>
          <w:rFonts w:ascii="Arial" w:hAnsi="Arial" w:cs="Arial"/>
          <w:b/>
          <w:sz w:val="34"/>
          <w:szCs w:val="28"/>
        </w:rPr>
      </w:pPr>
      <w:r w:rsidRPr="00334614">
        <w:rPr>
          <w:rFonts w:ascii="Arial" w:hAnsi="Arial" w:cs="Arial"/>
          <w:b/>
          <w:noProof/>
          <w:sz w:val="44"/>
          <w:szCs w:val="28"/>
        </w:rPr>
        <mc:AlternateContent>
          <mc:Choice Requires="wps">
            <w:drawing>
              <wp:anchor distT="0" distB="0" distL="114300" distR="114300" simplePos="0" relativeHeight="251658240" behindDoc="0" locked="0" layoutInCell="1" allowOverlap="1" wp14:anchorId="02A14EA8" wp14:editId="01532C65">
                <wp:simplePos x="0" y="0"/>
                <wp:positionH relativeFrom="column">
                  <wp:posOffset>9525</wp:posOffset>
                </wp:positionH>
                <wp:positionV relativeFrom="paragraph">
                  <wp:posOffset>-342900</wp:posOffset>
                </wp:positionV>
                <wp:extent cx="5924550" cy="0"/>
                <wp:effectExtent l="0" t="19050" r="19050" b="19050"/>
                <wp:wrapNone/>
                <wp:docPr id="1" name="Straight Connector 1"/>
                <wp:cNvGraphicFramePr/>
                <a:graphic xmlns:a="http://schemas.openxmlformats.org/drawingml/2006/main">
                  <a:graphicData uri="http://schemas.microsoft.com/office/word/2010/wordprocessingShape">
                    <wps:wsp>
                      <wps:cNvCnPr/>
                      <wps:spPr>
                        <a:xfrm>
                          <a:off x="0" y="0"/>
                          <a:ext cx="5924550" cy="0"/>
                        </a:xfrm>
                        <a:prstGeom prst="line">
                          <a:avLst/>
                        </a:prstGeom>
                        <a:ln w="38100"/>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w15="http://schemas.microsoft.com/office/word/2012/wordml">
            <w:pict>
              <v:line w14:anchorId="19230BDB" id="Straight Connector 1" o:spid="_x0000_s1026" style="position:absolute;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27pt" to="467.2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" strokecolor="black [3200]" strokeweight="3pt">
                <v:stroke joinstyle="miter"/>
              </v:line>
            </w:pict>
          </mc:Fallback>
        </mc:AlternateContent>
      </w:r>
      <w:r w:rsidRPr="00334614">
        <w:rPr>
          <w:rFonts w:ascii="Arial" w:hAnsi="Arial" w:cs="Arial"/>
          <w:b/>
          <w:sz w:val="44"/>
          <w:szCs w:val="28"/>
        </w:rPr>
        <w:t>Đặc Tả Yêu Cầu Phần Mềm</w:t>
      </w:r>
    </w:p>
    <w:p w:rsidR="00334614" w:rsidRPr="00334614" w:rsidRDefault="00334614" w:rsidP="00334614">
      <w:pPr>
        <w:jc w:val="right"/>
        <w:rPr>
          <w:rFonts w:ascii="Arial" w:hAnsi="Arial" w:cs="Arial"/>
          <w:b/>
          <w:sz w:val="34"/>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Cho</w:t>
      </w:r>
    </w:p>
    <w:p w:rsidR="00334614" w:rsidRPr="00334614" w:rsidRDefault="00334614" w:rsidP="00334614">
      <w:pPr>
        <w:jc w:val="right"/>
        <w:rPr>
          <w:rFonts w:ascii="Arial" w:hAnsi="Arial" w:cs="Arial"/>
          <w:b/>
          <w:sz w:val="28"/>
          <w:szCs w:val="28"/>
        </w:rPr>
      </w:pPr>
    </w:p>
    <w:p w:rsidR="00334614" w:rsidRPr="00334614" w:rsidRDefault="00B47D09" w:rsidP="00334614">
      <w:pPr>
        <w:jc w:val="right"/>
        <w:rPr>
          <w:rFonts w:ascii="Arial" w:hAnsi="Arial" w:cs="Arial"/>
          <w:b/>
          <w:sz w:val="44"/>
          <w:szCs w:val="28"/>
        </w:rPr>
      </w:pPr>
      <w:r>
        <w:rPr>
          <w:rFonts w:ascii="Arial" w:hAnsi="Arial" w:cs="Arial"/>
          <w:b/>
          <w:sz w:val="44"/>
          <w:szCs w:val="28"/>
        </w:rPr>
        <w:t>Hệ thống quản lý nhà trọ</w:t>
      </w:r>
    </w:p>
    <w:p w:rsid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32"/>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Phiên bản 1.0 được phê chuẩn</w:t>
      </w:r>
    </w:p>
    <w:p w:rsidR="00334614" w:rsidRDefault="00334614" w:rsidP="00334614">
      <w:pPr>
        <w:jc w:val="right"/>
        <w:rPr>
          <w:rFonts w:ascii="Arial" w:hAnsi="Arial" w:cs="Arial"/>
          <w:b/>
          <w:sz w:val="28"/>
          <w:szCs w:val="28"/>
        </w:rPr>
      </w:pP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sz w:val="28"/>
          <w:szCs w:val="28"/>
        </w:rPr>
      </w:pPr>
      <w:r w:rsidRPr="00334614">
        <w:rPr>
          <w:rFonts w:ascii="Arial" w:hAnsi="Arial" w:cs="Arial"/>
          <w:b/>
          <w:sz w:val="28"/>
          <w:szCs w:val="28"/>
        </w:rPr>
        <w:t>Được chuẩn bị bởi</w:t>
      </w: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Default="00334614" w:rsidP="00334614">
      <w:pPr>
        <w:jc w:val="right"/>
        <w:rPr>
          <w:rFonts w:ascii="Arial" w:hAnsi="Arial" w:cs="Arial"/>
          <w:sz w:val="28"/>
          <w:szCs w:val="28"/>
        </w:rPr>
      </w:pPr>
    </w:p>
    <w:p w:rsidR="00334614" w:rsidRPr="00334614" w:rsidRDefault="00334614" w:rsidP="00334614">
      <w:pPr>
        <w:jc w:val="right"/>
        <w:rPr>
          <w:rFonts w:ascii="Arial" w:hAnsi="Arial" w:cs="Arial"/>
          <w:b/>
          <w:sz w:val="28"/>
          <w:szCs w:val="28"/>
        </w:rPr>
      </w:pPr>
      <w:r w:rsidRPr="00334614">
        <w:rPr>
          <w:rFonts w:ascii="Arial" w:hAnsi="Arial" w:cs="Arial"/>
          <w:b/>
          <w:sz w:val="28"/>
          <w:szCs w:val="28"/>
        </w:rPr>
        <w:t>Nhóm 7</w:t>
      </w:r>
    </w:p>
    <w:p w:rsidR="00334614" w:rsidRPr="00334614" w:rsidRDefault="00334614" w:rsidP="00334614">
      <w:pPr>
        <w:jc w:val="right"/>
        <w:rPr>
          <w:rFonts w:ascii="Arial" w:hAnsi="Arial" w:cs="Arial"/>
          <w:b/>
          <w:sz w:val="28"/>
          <w:szCs w:val="28"/>
        </w:rPr>
      </w:pPr>
    </w:p>
    <w:p w:rsidR="00334614" w:rsidRDefault="00334614" w:rsidP="00334614">
      <w:pPr>
        <w:jc w:val="right"/>
        <w:rPr>
          <w:rFonts w:ascii="Arial" w:hAnsi="Arial" w:cs="Arial"/>
          <w:b/>
          <w:sz w:val="28"/>
          <w:szCs w:val="28"/>
        </w:rPr>
      </w:pPr>
      <w:r w:rsidRPr="00334614">
        <w:rPr>
          <w:rFonts w:ascii="Arial" w:hAnsi="Arial" w:cs="Arial"/>
          <w:b/>
          <w:sz w:val="28"/>
          <w:szCs w:val="28"/>
        </w:rPr>
        <w:t>26/08/2014</w:t>
      </w:r>
    </w:p>
    <w:p w:rsidR="00334614" w:rsidRDefault="00334614">
      <w:pPr>
        <w:rPr>
          <w:rFonts w:ascii="Arial" w:hAnsi="Arial" w:cs="Arial"/>
          <w:b/>
          <w:sz w:val="28"/>
          <w:szCs w:val="28"/>
        </w:rPr>
        <w:sectPr w:rsidR="00334614" w:rsidSect="002A1BD8">
          <w:headerReference w:type="default" r:id="rId9"/>
          <w:footerReference w:type="default" r:id="rId10"/>
          <w:pgSz w:w="12240" w:h="15840"/>
          <w:pgMar w:top="1440" w:right="1440" w:bottom="1440" w:left="1440" w:header="720" w:footer="720" w:gutter="0"/>
          <w:cols w:space="720"/>
          <w:titlePg/>
          <w:docGrid w:linePitch="360"/>
        </w:sectPr>
      </w:pPr>
      <w:r>
        <w:rPr>
          <w:rFonts w:ascii="Arial" w:hAnsi="Arial" w:cs="Arial"/>
          <w:b/>
          <w:sz w:val="28"/>
          <w:szCs w:val="28"/>
        </w:rPr>
        <w:br w:type="page"/>
      </w:r>
    </w:p>
    <w:p w:rsidR="00334614" w:rsidRDefault="00334614">
      <w:pPr>
        <w:rPr>
          <w:rFonts w:ascii="Arial" w:hAnsi="Arial" w:cs="Arial"/>
          <w:b/>
          <w:sz w:val="28"/>
          <w:szCs w:val="28"/>
        </w:rPr>
      </w:pPr>
    </w:p>
    <w:p w:rsidR="00A31DA1" w:rsidRDefault="00334614" w:rsidP="00DF6466">
      <w:pPr>
        <w:jc w:val="both"/>
        <w:rPr>
          <w:rFonts w:ascii="Arial" w:hAnsi="Arial" w:cs="Arial"/>
          <w:sz w:val="28"/>
          <w:szCs w:val="28"/>
        </w:rPr>
      </w:pPr>
      <w:r>
        <w:rPr>
          <w:rFonts w:ascii="Arial" w:hAnsi="Arial" w:cs="Arial"/>
          <w:sz w:val="28"/>
          <w:szCs w:val="28"/>
        </w:rPr>
        <w:t>Mục lụ</w:t>
      </w:r>
      <w:r w:rsidR="00DF6466">
        <w:rPr>
          <w:rFonts w:ascii="Arial" w:hAnsi="Arial" w:cs="Arial"/>
          <w:sz w:val="28"/>
          <w:szCs w:val="28"/>
        </w:rPr>
        <w:t>c</w:t>
      </w:r>
    </w:p>
    <w:sdt>
      <w:sdtPr>
        <w:rPr>
          <w:rFonts w:asciiTheme="minorHAnsi" w:eastAsiaTheme="minorHAnsi" w:hAnsiTheme="minorHAnsi" w:cstheme="minorBidi"/>
          <w:color w:val="auto"/>
          <w:sz w:val="22"/>
          <w:szCs w:val="22"/>
        </w:rPr>
        <w:id w:val="1623196665"/>
        <w:docPartObj>
          <w:docPartGallery w:val="Table of Contents"/>
          <w:docPartUnique/>
        </w:docPartObj>
      </w:sdtPr>
      <w:sdtEndPr>
        <w:rPr>
          <w:b/>
          <w:bCs/>
          <w:noProof/>
        </w:rPr>
      </w:sdtEndPr>
      <w:sdtContent>
        <w:p w:rsidR="00A31DA1" w:rsidRDefault="00A31DA1">
          <w:pPr>
            <w:pStyle w:val="TOCHeading"/>
          </w:pPr>
          <w:r>
            <w:t>Contents</w:t>
          </w:r>
        </w:p>
        <w:p w:rsidR="00A31DA1" w:rsidRDefault="00A31DA1">
          <w:pPr>
            <w:pStyle w:val="TOC1"/>
            <w:tabs>
              <w:tab w:val="left" w:pos="440"/>
              <w:tab w:val="right" w:leader="dot" w:pos="9350"/>
            </w:tabs>
            <w:rPr>
              <w:noProof/>
            </w:rPr>
          </w:pPr>
          <w:r>
            <w:fldChar w:fldCharType="begin"/>
          </w:r>
          <w:r>
            <w:instrText xml:space="preserve"> TOC \o "1-3" \h \z \u </w:instrText>
          </w:r>
          <w:r>
            <w:fldChar w:fldCharType="separate"/>
          </w:r>
          <w:hyperlink w:anchor="_Toc396832753" w:history="1">
            <w:r w:rsidRPr="00774F73">
              <w:rPr>
                <w:rStyle w:val="Hyperlink"/>
                <w:rFonts w:ascii="Arial" w:hAnsi="Arial" w:cs="Arial"/>
                <w:noProof/>
              </w:rPr>
              <w:t>1.</w:t>
            </w:r>
            <w:r>
              <w:rPr>
                <w:noProof/>
              </w:rPr>
              <w:tab/>
            </w:r>
            <w:r w:rsidRPr="00774F73">
              <w:rPr>
                <w:rStyle w:val="Hyperlink"/>
                <w:rFonts w:ascii="Arial" w:hAnsi="Arial" w:cs="Arial"/>
                <w:noProof/>
              </w:rPr>
              <w:t>Giới thiệu</w:t>
            </w:r>
            <w:r>
              <w:rPr>
                <w:noProof/>
                <w:webHidden/>
              </w:rPr>
              <w:tab/>
            </w:r>
            <w:r>
              <w:rPr>
                <w:noProof/>
                <w:webHidden/>
              </w:rPr>
              <w:fldChar w:fldCharType="begin"/>
            </w:r>
            <w:r>
              <w:rPr>
                <w:noProof/>
                <w:webHidden/>
              </w:rPr>
              <w:instrText xml:space="preserve"> PAGEREF _Toc396832753 \h </w:instrText>
            </w:r>
            <w:r>
              <w:rPr>
                <w:noProof/>
                <w:webHidden/>
              </w:rPr>
            </w:r>
            <w:r>
              <w:rPr>
                <w:noProof/>
                <w:webHidden/>
              </w:rPr>
              <w:fldChar w:fldCharType="separate"/>
            </w:r>
            <w:r>
              <w:rPr>
                <w:noProof/>
                <w:webHidden/>
              </w:rPr>
              <w:t>1</w:t>
            </w:r>
            <w:r>
              <w:rPr>
                <w:noProof/>
                <w:webHidden/>
              </w:rPr>
              <w:fldChar w:fldCharType="end"/>
            </w:r>
          </w:hyperlink>
        </w:p>
        <w:p w:rsidR="00A31DA1" w:rsidRDefault="0003235D">
          <w:pPr>
            <w:pStyle w:val="TOC2"/>
            <w:tabs>
              <w:tab w:val="left" w:pos="880"/>
              <w:tab w:val="right" w:leader="dot" w:pos="9350"/>
            </w:tabs>
            <w:rPr>
              <w:noProof/>
            </w:rPr>
          </w:pPr>
          <w:hyperlink w:anchor="_Toc396832754" w:history="1">
            <w:r w:rsidR="00A31DA1" w:rsidRPr="00774F73">
              <w:rPr>
                <w:rStyle w:val="Hyperlink"/>
                <w:rFonts w:ascii="Arial" w:hAnsi="Arial" w:cs="Arial"/>
                <w:noProof/>
              </w:rPr>
              <w:t>1.1</w:t>
            </w:r>
            <w:r w:rsidR="00A31DA1">
              <w:rPr>
                <w:noProof/>
              </w:rPr>
              <w:tab/>
            </w:r>
            <w:r w:rsidR="00A31DA1" w:rsidRPr="00774F73">
              <w:rPr>
                <w:rStyle w:val="Hyperlink"/>
                <w:rFonts w:ascii="Arial" w:hAnsi="Arial" w:cs="Arial"/>
                <w:noProof/>
              </w:rPr>
              <w:t>Mụ</w:t>
            </w:r>
            <w:r w:rsidR="00234438">
              <w:rPr>
                <w:rStyle w:val="Hyperlink"/>
                <w:rFonts w:ascii="Arial" w:hAnsi="Arial" w:cs="Arial"/>
                <w:noProof/>
              </w:rPr>
              <w:t xml:space="preserve">c tiêu </w:t>
            </w:r>
            <w:r w:rsidR="00A31DA1">
              <w:rPr>
                <w:noProof/>
                <w:webHidden/>
              </w:rPr>
              <w:tab/>
            </w:r>
            <w:r w:rsidR="00A31DA1">
              <w:rPr>
                <w:noProof/>
                <w:webHidden/>
              </w:rPr>
              <w:fldChar w:fldCharType="begin"/>
            </w:r>
            <w:r w:rsidR="00A31DA1">
              <w:rPr>
                <w:noProof/>
                <w:webHidden/>
              </w:rPr>
              <w:instrText xml:space="preserve"> PAGEREF _Toc396832754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55" w:history="1">
            <w:r w:rsidR="00A31DA1" w:rsidRPr="00774F73">
              <w:rPr>
                <w:rStyle w:val="Hyperlink"/>
                <w:rFonts w:ascii="Arial" w:hAnsi="Arial" w:cs="Arial"/>
                <w:noProof/>
              </w:rPr>
              <w:t>1.2</w:t>
            </w:r>
            <w:r w:rsidR="00A31DA1">
              <w:rPr>
                <w:noProof/>
              </w:rPr>
              <w:tab/>
            </w:r>
            <w:r w:rsidR="00A31DA1" w:rsidRPr="00774F73">
              <w:rPr>
                <w:rStyle w:val="Hyperlink"/>
                <w:rFonts w:ascii="Arial" w:hAnsi="Arial" w:cs="Arial"/>
                <w:noProof/>
              </w:rPr>
              <w:t>Phạm vi sản phẩ</w:t>
            </w:r>
            <w:r w:rsidR="00234438">
              <w:rPr>
                <w:rStyle w:val="Hyperlink"/>
                <w:rFonts w:ascii="Arial" w:hAnsi="Arial" w:cs="Arial"/>
                <w:noProof/>
              </w:rPr>
              <w:t xml:space="preserve">m </w:t>
            </w:r>
            <w:r w:rsidR="00A31DA1">
              <w:rPr>
                <w:noProof/>
                <w:webHidden/>
              </w:rPr>
              <w:tab/>
            </w:r>
            <w:r w:rsidR="00A31DA1">
              <w:rPr>
                <w:noProof/>
                <w:webHidden/>
              </w:rPr>
              <w:fldChar w:fldCharType="begin"/>
            </w:r>
            <w:r w:rsidR="00A31DA1">
              <w:rPr>
                <w:noProof/>
                <w:webHidden/>
              </w:rPr>
              <w:instrText xml:space="preserve"> PAGEREF _Toc396832755 \h </w:instrText>
            </w:r>
            <w:r w:rsidR="00A31DA1">
              <w:rPr>
                <w:noProof/>
                <w:webHidden/>
              </w:rPr>
            </w:r>
            <w:r w:rsidR="00A31DA1">
              <w:rPr>
                <w:noProof/>
                <w:webHidden/>
              </w:rPr>
              <w:fldChar w:fldCharType="separate"/>
            </w:r>
            <w:r w:rsidR="00A31DA1">
              <w:rPr>
                <w:noProof/>
                <w:webHidden/>
              </w:rPr>
              <w:t>1</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56" w:history="1">
            <w:r w:rsidR="00A31DA1" w:rsidRPr="00774F73">
              <w:rPr>
                <w:rStyle w:val="Hyperlink"/>
                <w:rFonts w:ascii="Arial" w:hAnsi="Arial" w:cs="Arial"/>
                <w:noProof/>
              </w:rPr>
              <w:t>1.3</w:t>
            </w:r>
            <w:r w:rsidR="00A31DA1">
              <w:rPr>
                <w:noProof/>
              </w:rPr>
              <w:tab/>
            </w:r>
            <w:r w:rsidR="00A31DA1" w:rsidRPr="00774F73">
              <w:rPr>
                <w:rStyle w:val="Hyperlink"/>
                <w:rFonts w:ascii="Arial" w:hAnsi="Arial" w:cs="Arial"/>
                <w:noProof/>
              </w:rPr>
              <w:t>Bảng chú giải thuật ngữ</w:t>
            </w:r>
            <w:r w:rsidR="00234438">
              <w:rPr>
                <w:rStyle w:val="Hyperlink"/>
                <w:rFonts w:ascii="Arial" w:hAnsi="Arial" w:cs="Arial"/>
                <w:noProof/>
              </w:rPr>
              <w:t xml:space="preserve"> </w:t>
            </w:r>
            <w:r w:rsidR="00A31DA1">
              <w:rPr>
                <w:noProof/>
                <w:webHidden/>
              </w:rPr>
              <w:tab/>
            </w:r>
            <w:r w:rsidR="00A31DA1">
              <w:rPr>
                <w:noProof/>
                <w:webHidden/>
              </w:rPr>
              <w:fldChar w:fldCharType="begin"/>
            </w:r>
            <w:r w:rsidR="00A31DA1">
              <w:rPr>
                <w:noProof/>
                <w:webHidden/>
              </w:rPr>
              <w:instrText xml:space="preserve"> PAGEREF _Toc396832756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57" w:history="1">
            <w:r w:rsidR="00A31DA1" w:rsidRPr="00774F73">
              <w:rPr>
                <w:rStyle w:val="Hyperlink"/>
                <w:rFonts w:ascii="Arial" w:hAnsi="Arial" w:cs="Arial"/>
                <w:noProof/>
              </w:rPr>
              <w:t>1.4</w:t>
            </w:r>
            <w:r w:rsidR="00A31DA1">
              <w:rPr>
                <w:noProof/>
              </w:rPr>
              <w:tab/>
            </w:r>
            <w:r w:rsidR="00A31DA1" w:rsidRPr="00774F73">
              <w:rPr>
                <w:rStyle w:val="Hyperlink"/>
                <w:rFonts w:ascii="Arial" w:hAnsi="Arial" w:cs="Arial"/>
                <w:noProof/>
              </w:rPr>
              <w:t>Tài liệu tham khả</w:t>
            </w:r>
            <w:r w:rsidR="00234438">
              <w:rPr>
                <w:rStyle w:val="Hyperlink"/>
                <w:rFonts w:ascii="Arial" w:hAnsi="Arial" w:cs="Arial"/>
                <w:noProof/>
              </w:rPr>
              <w:t>o</w:t>
            </w:r>
            <w:r w:rsidR="00A31DA1">
              <w:rPr>
                <w:noProof/>
                <w:webHidden/>
              </w:rPr>
              <w:tab/>
            </w:r>
            <w:r w:rsidR="00A31DA1">
              <w:rPr>
                <w:noProof/>
                <w:webHidden/>
              </w:rPr>
              <w:fldChar w:fldCharType="begin"/>
            </w:r>
            <w:r w:rsidR="00A31DA1">
              <w:rPr>
                <w:noProof/>
                <w:webHidden/>
              </w:rPr>
              <w:instrText xml:space="preserve"> PAGEREF _Toc396832757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58" w:history="1">
            <w:r w:rsidR="00A31DA1" w:rsidRPr="00774F73">
              <w:rPr>
                <w:rStyle w:val="Hyperlink"/>
                <w:rFonts w:ascii="Arial" w:hAnsi="Arial" w:cs="Arial"/>
                <w:noProof/>
              </w:rPr>
              <w:t>1.5</w:t>
            </w:r>
            <w:r w:rsidR="00A31DA1">
              <w:rPr>
                <w:noProof/>
              </w:rPr>
              <w:tab/>
            </w:r>
            <w:r w:rsidR="00A31DA1" w:rsidRPr="00774F73">
              <w:rPr>
                <w:rStyle w:val="Hyperlink"/>
                <w:rFonts w:ascii="Arial" w:hAnsi="Arial" w:cs="Arial"/>
                <w:noProof/>
              </w:rPr>
              <w:t>Bố cục tài liệu</w:t>
            </w:r>
            <w:r w:rsidR="00A31DA1">
              <w:rPr>
                <w:noProof/>
                <w:webHidden/>
              </w:rPr>
              <w:tab/>
            </w:r>
            <w:r w:rsidR="00A31DA1">
              <w:rPr>
                <w:noProof/>
                <w:webHidden/>
              </w:rPr>
              <w:fldChar w:fldCharType="begin"/>
            </w:r>
            <w:r w:rsidR="00A31DA1">
              <w:rPr>
                <w:noProof/>
                <w:webHidden/>
              </w:rPr>
              <w:instrText xml:space="preserve"> PAGEREF _Toc396832758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03235D">
          <w:pPr>
            <w:pStyle w:val="TOC1"/>
            <w:tabs>
              <w:tab w:val="left" w:pos="440"/>
              <w:tab w:val="right" w:leader="dot" w:pos="9350"/>
            </w:tabs>
            <w:rPr>
              <w:noProof/>
            </w:rPr>
          </w:pPr>
          <w:hyperlink w:anchor="_Toc396832759" w:history="1">
            <w:r w:rsidR="00A31DA1" w:rsidRPr="00774F73">
              <w:rPr>
                <w:rStyle w:val="Hyperlink"/>
                <w:rFonts w:ascii="Arial" w:hAnsi="Arial" w:cs="Arial"/>
                <w:noProof/>
              </w:rPr>
              <w:t>2.</w:t>
            </w:r>
            <w:r w:rsidR="00A31DA1">
              <w:rPr>
                <w:noProof/>
              </w:rPr>
              <w:tab/>
            </w:r>
            <w:r w:rsidR="00A31DA1" w:rsidRPr="00774F73">
              <w:rPr>
                <w:rStyle w:val="Hyperlink"/>
                <w:rFonts w:ascii="Arial" w:hAnsi="Arial" w:cs="Arial"/>
                <w:noProof/>
              </w:rPr>
              <w:t>Mô tả tổng quan</w:t>
            </w:r>
            <w:r w:rsidR="00A31DA1">
              <w:rPr>
                <w:noProof/>
                <w:webHidden/>
              </w:rPr>
              <w:tab/>
            </w:r>
            <w:r w:rsidR="00A31DA1">
              <w:rPr>
                <w:noProof/>
                <w:webHidden/>
              </w:rPr>
              <w:fldChar w:fldCharType="begin"/>
            </w:r>
            <w:r w:rsidR="00A31DA1">
              <w:rPr>
                <w:noProof/>
                <w:webHidden/>
              </w:rPr>
              <w:instrText xml:space="preserve"> PAGEREF _Toc396832759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0" w:history="1">
            <w:r w:rsidR="00A31DA1" w:rsidRPr="00774F73">
              <w:rPr>
                <w:rStyle w:val="Hyperlink"/>
                <w:rFonts w:ascii="Arial" w:hAnsi="Arial" w:cs="Arial"/>
                <w:noProof/>
              </w:rPr>
              <w:t>2.1</w:t>
            </w:r>
            <w:r w:rsidR="00A31DA1">
              <w:rPr>
                <w:noProof/>
              </w:rPr>
              <w:tab/>
            </w:r>
            <w:r w:rsidR="00A31DA1" w:rsidRPr="00774F73">
              <w:rPr>
                <w:rStyle w:val="Hyperlink"/>
                <w:rFonts w:ascii="Arial" w:hAnsi="Arial" w:cs="Arial"/>
                <w:noProof/>
              </w:rPr>
              <w:t>Bối cảnh của sản phẩm (Nam làm)</w:t>
            </w:r>
            <w:r w:rsidR="00A31DA1">
              <w:rPr>
                <w:noProof/>
                <w:webHidden/>
              </w:rPr>
              <w:tab/>
            </w:r>
            <w:r w:rsidR="00A31DA1">
              <w:rPr>
                <w:noProof/>
                <w:webHidden/>
              </w:rPr>
              <w:fldChar w:fldCharType="begin"/>
            </w:r>
            <w:r w:rsidR="00A31DA1">
              <w:rPr>
                <w:noProof/>
                <w:webHidden/>
              </w:rPr>
              <w:instrText xml:space="preserve"> PAGEREF _Toc396832760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1" w:history="1">
            <w:r w:rsidR="00A31DA1" w:rsidRPr="00774F73">
              <w:rPr>
                <w:rStyle w:val="Hyperlink"/>
                <w:rFonts w:ascii="Arial" w:hAnsi="Arial" w:cs="Arial"/>
                <w:noProof/>
              </w:rPr>
              <w:t>2.2</w:t>
            </w:r>
            <w:r w:rsidR="00A31DA1">
              <w:rPr>
                <w:noProof/>
              </w:rPr>
              <w:tab/>
            </w:r>
            <w:r w:rsidR="00A31DA1" w:rsidRPr="00774F73">
              <w:rPr>
                <w:rStyle w:val="Hyperlink"/>
                <w:rFonts w:ascii="Arial" w:hAnsi="Arial" w:cs="Arial"/>
                <w:noProof/>
              </w:rPr>
              <w:t>Các chức năng của sản phẩm (Tâm làm)</w:t>
            </w:r>
            <w:r w:rsidR="00A31DA1">
              <w:rPr>
                <w:noProof/>
                <w:webHidden/>
              </w:rPr>
              <w:tab/>
            </w:r>
            <w:r w:rsidR="00A31DA1">
              <w:rPr>
                <w:noProof/>
                <w:webHidden/>
              </w:rPr>
              <w:fldChar w:fldCharType="begin"/>
            </w:r>
            <w:r w:rsidR="00A31DA1">
              <w:rPr>
                <w:noProof/>
                <w:webHidden/>
              </w:rPr>
              <w:instrText xml:space="preserve"> PAGEREF _Toc396832761 \h </w:instrText>
            </w:r>
            <w:r w:rsidR="00A31DA1">
              <w:rPr>
                <w:noProof/>
                <w:webHidden/>
              </w:rPr>
            </w:r>
            <w:r w:rsidR="00A31DA1">
              <w:rPr>
                <w:noProof/>
                <w:webHidden/>
              </w:rPr>
              <w:fldChar w:fldCharType="separate"/>
            </w:r>
            <w:r w:rsidR="00A31DA1">
              <w:rPr>
                <w:noProof/>
                <w:webHidden/>
              </w:rPr>
              <w:t>2</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2" w:history="1">
            <w:r w:rsidR="00A31DA1" w:rsidRPr="00774F73">
              <w:rPr>
                <w:rStyle w:val="Hyperlink"/>
                <w:rFonts w:ascii="Arial" w:hAnsi="Arial" w:cs="Arial"/>
                <w:noProof/>
              </w:rPr>
              <w:t>2.3</w:t>
            </w:r>
            <w:r w:rsidR="00A31DA1">
              <w:rPr>
                <w:noProof/>
              </w:rPr>
              <w:tab/>
            </w:r>
            <w:r w:rsidR="00A31DA1" w:rsidRPr="00774F73">
              <w:rPr>
                <w:rStyle w:val="Hyperlink"/>
                <w:rFonts w:ascii="Arial" w:hAnsi="Arial" w:cs="Arial"/>
                <w:noProof/>
              </w:rPr>
              <w:t>Đặc điểm người sử dụng (Phúc làm)</w:t>
            </w:r>
            <w:r w:rsidR="00A31DA1">
              <w:rPr>
                <w:noProof/>
                <w:webHidden/>
              </w:rPr>
              <w:tab/>
            </w:r>
            <w:r w:rsidR="00A31DA1">
              <w:rPr>
                <w:noProof/>
                <w:webHidden/>
              </w:rPr>
              <w:fldChar w:fldCharType="begin"/>
            </w:r>
            <w:r w:rsidR="00A31DA1">
              <w:rPr>
                <w:noProof/>
                <w:webHidden/>
              </w:rPr>
              <w:instrText xml:space="preserve"> PAGEREF _Toc396832762 \h </w:instrText>
            </w:r>
            <w:r w:rsidR="00A31DA1">
              <w:rPr>
                <w:noProof/>
                <w:webHidden/>
              </w:rPr>
            </w:r>
            <w:r w:rsidR="00A31DA1">
              <w:rPr>
                <w:noProof/>
                <w:webHidden/>
              </w:rPr>
              <w:fldChar w:fldCharType="separate"/>
            </w:r>
            <w:r w:rsidR="00A31DA1">
              <w:rPr>
                <w:noProof/>
                <w:webHidden/>
              </w:rPr>
              <w:t>3</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3" w:history="1">
            <w:r w:rsidR="00A31DA1" w:rsidRPr="00774F73">
              <w:rPr>
                <w:rStyle w:val="Hyperlink"/>
                <w:rFonts w:ascii="Arial" w:hAnsi="Arial" w:cs="Arial"/>
                <w:noProof/>
              </w:rPr>
              <w:t xml:space="preserve">2.4 </w:t>
            </w:r>
            <w:r w:rsidR="00A31DA1">
              <w:rPr>
                <w:noProof/>
              </w:rPr>
              <w:tab/>
            </w:r>
            <w:r w:rsidR="00A31DA1" w:rsidRPr="00774F73">
              <w:rPr>
                <w:rStyle w:val="Hyperlink"/>
                <w:rFonts w:ascii="Arial" w:hAnsi="Arial" w:cs="Arial"/>
                <w:noProof/>
              </w:rPr>
              <w:t>Môi trường vận hành (Nghĩa làm)</w:t>
            </w:r>
            <w:r w:rsidR="00A31DA1">
              <w:rPr>
                <w:noProof/>
                <w:webHidden/>
              </w:rPr>
              <w:tab/>
            </w:r>
            <w:r w:rsidR="00A31DA1">
              <w:rPr>
                <w:noProof/>
                <w:webHidden/>
              </w:rPr>
              <w:fldChar w:fldCharType="begin"/>
            </w:r>
            <w:r w:rsidR="00A31DA1">
              <w:rPr>
                <w:noProof/>
                <w:webHidden/>
              </w:rPr>
              <w:instrText xml:space="preserve"> PAGEREF _Toc396832763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4" w:history="1">
            <w:r w:rsidR="00A31DA1" w:rsidRPr="00774F73">
              <w:rPr>
                <w:rStyle w:val="Hyperlink"/>
                <w:rFonts w:ascii="Arial" w:hAnsi="Arial" w:cs="Arial"/>
                <w:noProof/>
              </w:rPr>
              <w:t>2.5</w:t>
            </w:r>
            <w:r w:rsidR="00A31DA1">
              <w:rPr>
                <w:noProof/>
              </w:rPr>
              <w:tab/>
            </w:r>
            <w:r w:rsidR="00A31DA1" w:rsidRPr="00774F73">
              <w:rPr>
                <w:rStyle w:val="Hyperlink"/>
                <w:rFonts w:ascii="Arial" w:hAnsi="Arial" w:cs="Arial"/>
                <w:noProof/>
              </w:rPr>
              <w:t>Các ràng buộc về thực thi và thiết kế(Nghĩa làm)</w:t>
            </w:r>
            <w:r w:rsidR="00A31DA1">
              <w:rPr>
                <w:noProof/>
                <w:webHidden/>
              </w:rPr>
              <w:tab/>
            </w:r>
            <w:r w:rsidR="00A31DA1">
              <w:rPr>
                <w:noProof/>
                <w:webHidden/>
              </w:rPr>
              <w:fldChar w:fldCharType="begin"/>
            </w:r>
            <w:r w:rsidR="00A31DA1">
              <w:rPr>
                <w:noProof/>
                <w:webHidden/>
              </w:rPr>
              <w:instrText xml:space="preserve"> PAGEREF _Toc396832764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5" w:history="1">
            <w:r w:rsidR="00A31DA1" w:rsidRPr="00774F73">
              <w:rPr>
                <w:rStyle w:val="Hyperlink"/>
                <w:rFonts w:ascii="Arial" w:hAnsi="Arial" w:cs="Arial"/>
                <w:noProof/>
              </w:rPr>
              <w:t>2.6</w:t>
            </w:r>
            <w:r w:rsidR="00A31DA1">
              <w:rPr>
                <w:noProof/>
              </w:rPr>
              <w:tab/>
            </w:r>
            <w:r w:rsidR="00A31DA1" w:rsidRPr="00774F73">
              <w:rPr>
                <w:rStyle w:val="Hyperlink"/>
                <w:rFonts w:ascii="Arial" w:hAnsi="Arial" w:cs="Arial"/>
                <w:noProof/>
              </w:rPr>
              <w:t>Các giả định và phụ thuộc</w:t>
            </w:r>
            <w:r w:rsidR="00A31DA1">
              <w:rPr>
                <w:noProof/>
                <w:webHidden/>
              </w:rPr>
              <w:tab/>
            </w:r>
            <w:r w:rsidR="00A31DA1">
              <w:rPr>
                <w:noProof/>
                <w:webHidden/>
              </w:rPr>
              <w:fldChar w:fldCharType="begin"/>
            </w:r>
            <w:r w:rsidR="00A31DA1">
              <w:rPr>
                <w:noProof/>
                <w:webHidden/>
              </w:rPr>
              <w:instrText xml:space="preserve"> PAGEREF _Toc396832765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03235D">
          <w:pPr>
            <w:pStyle w:val="TOC1"/>
            <w:tabs>
              <w:tab w:val="left" w:pos="440"/>
              <w:tab w:val="right" w:leader="dot" w:pos="9350"/>
            </w:tabs>
            <w:rPr>
              <w:noProof/>
            </w:rPr>
          </w:pPr>
          <w:hyperlink w:anchor="_Toc396832766" w:history="1">
            <w:r w:rsidR="00A31DA1" w:rsidRPr="00774F73">
              <w:rPr>
                <w:rStyle w:val="Hyperlink"/>
                <w:rFonts w:ascii="Arial" w:hAnsi="Arial" w:cs="Arial"/>
                <w:noProof/>
              </w:rPr>
              <w:t>3.</w:t>
            </w:r>
            <w:r w:rsidR="00A31DA1">
              <w:rPr>
                <w:noProof/>
              </w:rPr>
              <w:tab/>
            </w:r>
            <w:r w:rsidR="00A31DA1" w:rsidRPr="00774F73">
              <w:rPr>
                <w:rStyle w:val="Hyperlink"/>
                <w:rFonts w:ascii="Arial" w:hAnsi="Arial" w:cs="Arial"/>
                <w:noProof/>
              </w:rPr>
              <w:t>Các yêu cầu giao tiếp bên ngoài</w:t>
            </w:r>
            <w:r w:rsidR="00A31DA1">
              <w:rPr>
                <w:noProof/>
                <w:webHidden/>
              </w:rPr>
              <w:tab/>
            </w:r>
            <w:r w:rsidR="00A31DA1">
              <w:rPr>
                <w:noProof/>
                <w:webHidden/>
              </w:rPr>
              <w:fldChar w:fldCharType="begin"/>
            </w:r>
            <w:r w:rsidR="00A31DA1">
              <w:rPr>
                <w:noProof/>
                <w:webHidden/>
              </w:rPr>
              <w:instrText xml:space="preserve"> PAGEREF _Toc396832766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7" w:history="1">
            <w:r w:rsidR="00A31DA1" w:rsidRPr="00774F73">
              <w:rPr>
                <w:rStyle w:val="Hyperlink"/>
                <w:rFonts w:ascii="Arial" w:hAnsi="Arial" w:cs="Arial"/>
                <w:noProof/>
              </w:rPr>
              <w:t xml:space="preserve">3.1 </w:t>
            </w:r>
            <w:r w:rsidR="00A31DA1">
              <w:rPr>
                <w:noProof/>
              </w:rPr>
              <w:tab/>
            </w:r>
            <w:r w:rsidR="00A31DA1" w:rsidRPr="00774F73">
              <w:rPr>
                <w:rStyle w:val="Hyperlink"/>
                <w:rFonts w:ascii="Arial" w:hAnsi="Arial" w:cs="Arial"/>
                <w:noProof/>
              </w:rPr>
              <w:t>Giao diện người sử dụng</w:t>
            </w:r>
            <w:r w:rsidR="00A31DA1">
              <w:rPr>
                <w:noProof/>
                <w:webHidden/>
              </w:rPr>
              <w:tab/>
            </w:r>
            <w:r w:rsidR="00A31DA1">
              <w:rPr>
                <w:noProof/>
                <w:webHidden/>
              </w:rPr>
              <w:fldChar w:fldCharType="begin"/>
            </w:r>
            <w:r w:rsidR="00A31DA1">
              <w:rPr>
                <w:noProof/>
                <w:webHidden/>
              </w:rPr>
              <w:instrText xml:space="preserve"> PAGEREF _Toc396832767 \h </w:instrText>
            </w:r>
            <w:r w:rsidR="00A31DA1">
              <w:rPr>
                <w:noProof/>
                <w:webHidden/>
              </w:rPr>
            </w:r>
            <w:r w:rsidR="00A31DA1">
              <w:rPr>
                <w:noProof/>
                <w:webHidden/>
              </w:rPr>
              <w:fldChar w:fldCharType="separate"/>
            </w:r>
            <w:r w:rsidR="00A31DA1">
              <w:rPr>
                <w:noProof/>
                <w:webHidden/>
              </w:rPr>
              <w:t>4</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8" w:history="1">
            <w:r w:rsidR="00A31DA1" w:rsidRPr="00774F73">
              <w:rPr>
                <w:rStyle w:val="Hyperlink"/>
                <w:rFonts w:ascii="Arial" w:hAnsi="Arial" w:cs="Arial"/>
                <w:noProof/>
              </w:rPr>
              <w:t xml:space="preserve">3.2 </w:t>
            </w:r>
            <w:r w:rsidR="00A31DA1">
              <w:rPr>
                <w:noProof/>
              </w:rPr>
              <w:tab/>
            </w:r>
            <w:r w:rsidR="00A31DA1" w:rsidRPr="00774F73">
              <w:rPr>
                <w:rStyle w:val="Hyperlink"/>
                <w:rFonts w:ascii="Arial" w:hAnsi="Arial" w:cs="Arial"/>
                <w:noProof/>
              </w:rPr>
              <w:t>Giao tiếp phần cứng</w:t>
            </w:r>
            <w:r w:rsidR="00A31DA1">
              <w:rPr>
                <w:noProof/>
                <w:webHidden/>
              </w:rPr>
              <w:tab/>
            </w:r>
            <w:r w:rsidR="00A31DA1">
              <w:rPr>
                <w:noProof/>
                <w:webHidden/>
              </w:rPr>
              <w:fldChar w:fldCharType="begin"/>
            </w:r>
            <w:r w:rsidR="00A31DA1">
              <w:rPr>
                <w:noProof/>
                <w:webHidden/>
              </w:rPr>
              <w:instrText xml:space="preserve"> PAGEREF _Toc396832768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69" w:history="1">
            <w:r w:rsidR="00A31DA1" w:rsidRPr="00774F73">
              <w:rPr>
                <w:rStyle w:val="Hyperlink"/>
                <w:rFonts w:ascii="Arial" w:hAnsi="Arial" w:cs="Arial"/>
                <w:noProof/>
              </w:rPr>
              <w:t>3.3</w:t>
            </w:r>
            <w:r w:rsidR="00A31DA1">
              <w:rPr>
                <w:noProof/>
              </w:rPr>
              <w:tab/>
            </w:r>
            <w:r w:rsidR="00A31DA1" w:rsidRPr="00774F73">
              <w:rPr>
                <w:rStyle w:val="Hyperlink"/>
                <w:rFonts w:ascii="Arial" w:hAnsi="Arial" w:cs="Arial"/>
                <w:noProof/>
              </w:rPr>
              <w:t>Giao tiếp phần mềm</w:t>
            </w:r>
            <w:r w:rsidR="00A31DA1">
              <w:rPr>
                <w:noProof/>
                <w:webHidden/>
              </w:rPr>
              <w:tab/>
            </w:r>
            <w:r w:rsidR="00A31DA1">
              <w:rPr>
                <w:noProof/>
                <w:webHidden/>
              </w:rPr>
              <w:fldChar w:fldCharType="begin"/>
            </w:r>
            <w:r w:rsidR="00A31DA1">
              <w:rPr>
                <w:noProof/>
                <w:webHidden/>
              </w:rPr>
              <w:instrText xml:space="preserve"> PAGEREF _Toc396832769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70" w:history="1">
            <w:r w:rsidR="00A31DA1" w:rsidRPr="00774F73">
              <w:rPr>
                <w:rStyle w:val="Hyperlink"/>
                <w:rFonts w:ascii="Arial" w:hAnsi="Arial" w:cs="Arial"/>
                <w:noProof/>
              </w:rPr>
              <w:t>3.4</w:t>
            </w:r>
            <w:r w:rsidR="00A31DA1">
              <w:rPr>
                <w:noProof/>
              </w:rPr>
              <w:tab/>
            </w:r>
            <w:r w:rsidR="00A31DA1" w:rsidRPr="00774F73">
              <w:rPr>
                <w:rStyle w:val="Hyperlink"/>
                <w:rFonts w:ascii="Arial" w:hAnsi="Arial" w:cs="Arial"/>
                <w:noProof/>
              </w:rPr>
              <w:t>Giao tiếp truyền thông tin</w:t>
            </w:r>
            <w:r w:rsidR="00A31DA1">
              <w:rPr>
                <w:noProof/>
                <w:webHidden/>
              </w:rPr>
              <w:tab/>
            </w:r>
            <w:r w:rsidR="00A31DA1">
              <w:rPr>
                <w:noProof/>
                <w:webHidden/>
              </w:rPr>
              <w:fldChar w:fldCharType="begin"/>
            </w:r>
            <w:r w:rsidR="00A31DA1">
              <w:rPr>
                <w:noProof/>
                <w:webHidden/>
              </w:rPr>
              <w:instrText xml:space="preserve"> PAGEREF _Toc396832770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1"/>
            <w:tabs>
              <w:tab w:val="left" w:pos="440"/>
              <w:tab w:val="right" w:leader="dot" w:pos="9350"/>
            </w:tabs>
            <w:rPr>
              <w:noProof/>
            </w:rPr>
          </w:pPr>
          <w:hyperlink w:anchor="_Toc396832771" w:history="1">
            <w:r w:rsidR="00A31DA1" w:rsidRPr="00774F73">
              <w:rPr>
                <w:rStyle w:val="Hyperlink"/>
                <w:rFonts w:ascii="Arial" w:hAnsi="Arial" w:cs="Arial"/>
                <w:noProof/>
              </w:rPr>
              <w:t>4.</w:t>
            </w:r>
            <w:r w:rsidR="00A31DA1">
              <w:rPr>
                <w:noProof/>
              </w:rPr>
              <w:tab/>
            </w:r>
            <w:r w:rsidR="00A31DA1" w:rsidRPr="00774F73">
              <w:rPr>
                <w:rStyle w:val="Hyperlink"/>
                <w:rFonts w:ascii="Arial" w:hAnsi="Arial" w:cs="Arial"/>
                <w:noProof/>
              </w:rPr>
              <w:t>Các tính năng của hệ thống</w:t>
            </w:r>
            <w:r w:rsidR="00A31DA1">
              <w:rPr>
                <w:noProof/>
                <w:webHidden/>
              </w:rPr>
              <w:tab/>
            </w:r>
            <w:r w:rsidR="00A31DA1">
              <w:rPr>
                <w:noProof/>
                <w:webHidden/>
              </w:rPr>
              <w:fldChar w:fldCharType="begin"/>
            </w:r>
            <w:r w:rsidR="00A31DA1">
              <w:rPr>
                <w:noProof/>
                <w:webHidden/>
              </w:rPr>
              <w:instrText xml:space="preserve"> PAGEREF _Toc396832771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72" w:history="1">
            <w:r w:rsidR="00A31DA1" w:rsidRPr="00774F73">
              <w:rPr>
                <w:rStyle w:val="Hyperlink"/>
                <w:rFonts w:ascii="Arial" w:hAnsi="Arial" w:cs="Arial"/>
                <w:noProof/>
              </w:rPr>
              <w:t>4.1</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_Toc396832772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73" w:history="1">
            <w:r w:rsidR="00A31DA1" w:rsidRPr="00774F73">
              <w:rPr>
                <w:rStyle w:val="Hyperlink"/>
                <w:rFonts w:ascii="Arial" w:hAnsi="Arial" w:cs="Arial"/>
                <w:noProof/>
              </w:rPr>
              <w:t>4.2</w:t>
            </w:r>
            <w:r w:rsidR="00A31DA1">
              <w:rPr>
                <w:noProof/>
              </w:rPr>
              <w:tab/>
            </w:r>
            <w:r w:rsidR="00A31DA1" w:rsidRPr="00774F73">
              <w:rPr>
                <w:rStyle w:val="Hyperlink"/>
                <w:rFonts w:ascii="Arial" w:hAnsi="Arial" w:cs="Arial"/>
                <w:noProof/>
              </w:rPr>
              <w:t>Tính năng … của hệ thống</w:t>
            </w:r>
            <w:r w:rsidR="00A31DA1">
              <w:rPr>
                <w:noProof/>
                <w:webHidden/>
              </w:rPr>
              <w:tab/>
            </w:r>
            <w:r w:rsidR="00A31DA1">
              <w:rPr>
                <w:noProof/>
                <w:webHidden/>
              </w:rPr>
              <w:fldChar w:fldCharType="begin"/>
            </w:r>
            <w:r w:rsidR="00A31DA1">
              <w:rPr>
                <w:noProof/>
                <w:webHidden/>
              </w:rPr>
              <w:instrText xml:space="preserve"> PAGEREF _Toc396832773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1"/>
            <w:tabs>
              <w:tab w:val="left" w:pos="440"/>
              <w:tab w:val="right" w:leader="dot" w:pos="9350"/>
            </w:tabs>
            <w:rPr>
              <w:noProof/>
            </w:rPr>
          </w:pPr>
          <w:hyperlink w:anchor="_Toc396832774" w:history="1">
            <w:r w:rsidR="00A31DA1" w:rsidRPr="00774F73">
              <w:rPr>
                <w:rStyle w:val="Hyperlink"/>
                <w:rFonts w:ascii="Arial" w:hAnsi="Arial" w:cs="Arial"/>
                <w:noProof/>
              </w:rPr>
              <w:t>5.</w:t>
            </w:r>
            <w:r w:rsidR="00A31DA1">
              <w:rPr>
                <w:noProof/>
              </w:rPr>
              <w:tab/>
            </w:r>
            <w:r w:rsidR="00A31DA1" w:rsidRPr="00774F73">
              <w:rPr>
                <w:rStyle w:val="Hyperlink"/>
                <w:rFonts w:ascii="Arial" w:hAnsi="Arial" w:cs="Arial"/>
                <w:noProof/>
              </w:rPr>
              <w:t>Các yêu cầu phi chức năng</w:t>
            </w:r>
            <w:r w:rsidR="00A31DA1">
              <w:rPr>
                <w:noProof/>
                <w:webHidden/>
              </w:rPr>
              <w:tab/>
            </w:r>
            <w:r w:rsidR="00A31DA1">
              <w:rPr>
                <w:noProof/>
                <w:webHidden/>
              </w:rPr>
              <w:fldChar w:fldCharType="begin"/>
            </w:r>
            <w:r w:rsidR="00A31DA1">
              <w:rPr>
                <w:noProof/>
                <w:webHidden/>
              </w:rPr>
              <w:instrText xml:space="preserve"> PAGEREF _Toc396832774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75" w:history="1">
            <w:r w:rsidR="00A31DA1" w:rsidRPr="00774F73">
              <w:rPr>
                <w:rStyle w:val="Hyperlink"/>
                <w:rFonts w:ascii="Arial" w:hAnsi="Arial" w:cs="Arial"/>
                <w:noProof/>
              </w:rPr>
              <w:t>5.1</w:t>
            </w:r>
            <w:r w:rsidR="00A31DA1">
              <w:rPr>
                <w:noProof/>
              </w:rPr>
              <w:tab/>
            </w:r>
            <w:r w:rsidR="00A31DA1" w:rsidRPr="00774F73">
              <w:rPr>
                <w:rStyle w:val="Hyperlink"/>
                <w:rFonts w:ascii="Arial" w:hAnsi="Arial" w:cs="Arial"/>
                <w:noProof/>
              </w:rPr>
              <w:t>Yêu cầu thực thi</w:t>
            </w:r>
            <w:r w:rsidR="00A31DA1">
              <w:rPr>
                <w:noProof/>
                <w:webHidden/>
              </w:rPr>
              <w:tab/>
            </w:r>
            <w:r w:rsidR="00A31DA1">
              <w:rPr>
                <w:noProof/>
                <w:webHidden/>
              </w:rPr>
              <w:fldChar w:fldCharType="begin"/>
            </w:r>
            <w:r w:rsidR="00A31DA1">
              <w:rPr>
                <w:noProof/>
                <w:webHidden/>
              </w:rPr>
              <w:instrText xml:space="preserve"> PAGEREF _Toc396832775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76" w:history="1">
            <w:r w:rsidR="00A31DA1" w:rsidRPr="00774F73">
              <w:rPr>
                <w:rStyle w:val="Hyperlink"/>
                <w:rFonts w:ascii="Arial" w:hAnsi="Arial" w:cs="Arial"/>
                <w:noProof/>
              </w:rPr>
              <w:t>5.2</w:t>
            </w:r>
            <w:r w:rsidR="00A31DA1">
              <w:rPr>
                <w:noProof/>
              </w:rPr>
              <w:tab/>
            </w:r>
            <w:r w:rsidR="00A31DA1" w:rsidRPr="00774F73">
              <w:rPr>
                <w:rStyle w:val="Hyperlink"/>
                <w:rFonts w:ascii="Arial" w:hAnsi="Arial" w:cs="Arial"/>
                <w:noProof/>
              </w:rPr>
              <w:t>Yêu cầu an toàn</w:t>
            </w:r>
            <w:r w:rsidR="00A31DA1">
              <w:rPr>
                <w:noProof/>
                <w:webHidden/>
              </w:rPr>
              <w:tab/>
            </w:r>
            <w:r w:rsidR="00A31DA1">
              <w:rPr>
                <w:noProof/>
                <w:webHidden/>
              </w:rPr>
              <w:fldChar w:fldCharType="begin"/>
            </w:r>
            <w:r w:rsidR="00A31DA1">
              <w:rPr>
                <w:noProof/>
                <w:webHidden/>
              </w:rPr>
              <w:instrText xml:space="preserve"> PAGEREF _Toc396832776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77" w:history="1">
            <w:r w:rsidR="00A31DA1" w:rsidRPr="00774F73">
              <w:rPr>
                <w:rStyle w:val="Hyperlink"/>
                <w:rFonts w:ascii="Arial" w:hAnsi="Arial" w:cs="Arial"/>
                <w:noProof/>
              </w:rPr>
              <w:t>5.3</w:t>
            </w:r>
            <w:r w:rsidR="00A31DA1">
              <w:rPr>
                <w:noProof/>
              </w:rPr>
              <w:tab/>
            </w:r>
            <w:r w:rsidR="00A31DA1" w:rsidRPr="00774F73">
              <w:rPr>
                <w:rStyle w:val="Hyperlink"/>
                <w:rFonts w:ascii="Arial" w:hAnsi="Arial" w:cs="Arial"/>
                <w:noProof/>
              </w:rPr>
              <w:t>Yêu cầu bảo mật</w:t>
            </w:r>
            <w:r w:rsidR="00A31DA1">
              <w:rPr>
                <w:noProof/>
                <w:webHidden/>
              </w:rPr>
              <w:tab/>
            </w:r>
            <w:r w:rsidR="00A31DA1">
              <w:rPr>
                <w:noProof/>
                <w:webHidden/>
              </w:rPr>
              <w:fldChar w:fldCharType="begin"/>
            </w:r>
            <w:r w:rsidR="00A31DA1">
              <w:rPr>
                <w:noProof/>
                <w:webHidden/>
              </w:rPr>
              <w:instrText xml:space="preserve"> PAGEREF _Toc396832777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78" w:history="1">
            <w:r w:rsidR="00A31DA1" w:rsidRPr="00774F73">
              <w:rPr>
                <w:rStyle w:val="Hyperlink"/>
                <w:rFonts w:ascii="Arial" w:hAnsi="Arial" w:cs="Arial"/>
                <w:noProof/>
              </w:rPr>
              <w:t>5.4</w:t>
            </w:r>
            <w:r w:rsidR="00A31DA1">
              <w:rPr>
                <w:noProof/>
              </w:rPr>
              <w:tab/>
            </w:r>
            <w:r w:rsidR="00A31DA1" w:rsidRPr="00774F73">
              <w:rPr>
                <w:rStyle w:val="Hyperlink"/>
                <w:rFonts w:ascii="Arial" w:hAnsi="Arial" w:cs="Arial"/>
                <w:noProof/>
              </w:rPr>
              <w:t>Các đặc điểm chất lượng phần mềm</w:t>
            </w:r>
            <w:r w:rsidR="00A31DA1">
              <w:rPr>
                <w:noProof/>
                <w:webHidden/>
              </w:rPr>
              <w:tab/>
            </w:r>
            <w:r w:rsidR="00A31DA1">
              <w:rPr>
                <w:noProof/>
                <w:webHidden/>
              </w:rPr>
              <w:fldChar w:fldCharType="begin"/>
            </w:r>
            <w:r w:rsidR="00A31DA1">
              <w:rPr>
                <w:noProof/>
                <w:webHidden/>
              </w:rPr>
              <w:instrText xml:space="preserve"> PAGEREF _Toc396832778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2"/>
            <w:tabs>
              <w:tab w:val="left" w:pos="880"/>
              <w:tab w:val="right" w:leader="dot" w:pos="9350"/>
            </w:tabs>
            <w:rPr>
              <w:noProof/>
            </w:rPr>
          </w:pPr>
          <w:hyperlink w:anchor="_Toc396832779" w:history="1">
            <w:r w:rsidR="00A31DA1" w:rsidRPr="00774F73">
              <w:rPr>
                <w:rStyle w:val="Hyperlink"/>
                <w:rFonts w:ascii="Arial" w:hAnsi="Arial" w:cs="Arial"/>
                <w:noProof/>
              </w:rPr>
              <w:t>5.5</w:t>
            </w:r>
            <w:r w:rsidR="00A31DA1">
              <w:rPr>
                <w:noProof/>
              </w:rPr>
              <w:tab/>
            </w:r>
            <w:r w:rsidR="00A31DA1" w:rsidRPr="00774F73">
              <w:rPr>
                <w:rStyle w:val="Hyperlink"/>
                <w:rFonts w:ascii="Arial" w:hAnsi="Arial" w:cs="Arial"/>
                <w:noProof/>
              </w:rPr>
              <w:t>Các quy tắc nghiệp vụ</w:t>
            </w:r>
            <w:r w:rsidR="00A31DA1">
              <w:rPr>
                <w:noProof/>
                <w:webHidden/>
              </w:rPr>
              <w:tab/>
            </w:r>
            <w:r w:rsidR="00A31DA1">
              <w:rPr>
                <w:noProof/>
                <w:webHidden/>
              </w:rPr>
              <w:fldChar w:fldCharType="begin"/>
            </w:r>
            <w:r w:rsidR="00A31DA1">
              <w:rPr>
                <w:noProof/>
                <w:webHidden/>
              </w:rPr>
              <w:instrText xml:space="preserve"> PAGEREF _Toc396832779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03235D">
          <w:pPr>
            <w:pStyle w:val="TOC1"/>
            <w:tabs>
              <w:tab w:val="left" w:pos="440"/>
              <w:tab w:val="right" w:leader="dot" w:pos="9350"/>
            </w:tabs>
            <w:rPr>
              <w:noProof/>
            </w:rPr>
          </w:pPr>
          <w:hyperlink w:anchor="_Toc396832780" w:history="1">
            <w:r w:rsidR="00A31DA1" w:rsidRPr="00774F73">
              <w:rPr>
                <w:rStyle w:val="Hyperlink"/>
                <w:rFonts w:ascii="Arial" w:hAnsi="Arial" w:cs="Arial"/>
                <w:noProof/>
              </w:rPr>
              <w:t>6.</w:t>
            </w:r>
            <w:r w:rsidR="00A31DA1">
              <w:rPr>
                <w:noProof/>
              </w:rPr>
              <w:tab/>
            </w:r>
            <w:r w:rsidR="00A31DA1" w:rsidRPr="00774F73">
              <w:rPr>
                <w:rStyle w:val="Hyperlink"/>
                <w:rFonts w:ascii="Arial" w:hAnsi="Arial" w:cs="Arial"/>
                <w:noProof/>
              </w:rPr>
              <w:t>Các yêu cầu khác</w:t>
            </w:r>
            <w:r w:rsidR="00A31DA1">
              <w:rPr>
                <w:noProof/>
                <w:webHidden/>
              </w:rPr>
              <w:tab/>
            </w:r>
            <w:r w:rsidR="00A31DA1">
              <w:rPr>
                <w:noProof/>
                <w:webHidden/>
              </w:rPr>
              <w:fldChar w:fldCharType="begin"/>
            </w:r>
            <w:r w:rsidR="00A31DA1">
              <w:rPr>
                <w:noProof/>
                <w:webHidden/>
              </w:rPr>
              <w:instrText xml:space="preserve"> PAGEREF _Toc396832780 \h </w:instrText>
            </w:r>
            <w:r w:rsidR="00A31DA1">
              <w:rPr>
                <w:noProof/>
                <w:webHidden/>
              </w:rPr>
            </w:r>
            <w:r w:rsidR="00A31DA1">
              <w:rPr>
                <w:noProof/>
                <w:webHidden/>
              </w:rPr>
              <w:fldChar w:fldCharType="separate"/>
            </w:r>
            <w:r w:rsidR="00A31DA1">
              <w:rPr>
                <w:noProof/>
                <w:webHidden/>
              </w:rPr>
              <w:t>5</w:t>
            </w:r>
            <w:r w:rsidR="00A31DA1">
              <w:rPr>
                <w:noProof/>
                <w:webHidden/>
              </w:rPr>
              <w:fldChar w:fldCharType="end"/>
            </w:r>
          </w:hyperlink>
        </w:p>
        <w:p w:rsidR="00A31DA1" w:rsidRDefault="00A31DA1">
          <w:r>
            <w:rPr>
              <w:b/>
              <w:bCs/>
              <w:noProof/>
            </w:rPr>
            <w:fldChar w:fldCharType="end"/>
          </w:r>
        </w:p>
      </w:sdtContent>
    </w:sdt>
    <w:p w:rsidR="00A31DA1" w:rsidRDefault="00A31DA1">
      <w:pPr>
        <w:rPr>
          <w:rFonts w:ascii="Arial" w:hAnsi="Arial" w:cs="Arial"/>
          <w:sz w:val="28"/>
          <w:szCs w:val="28"/>
        </w:rPr>
      </w:pPr>
    </w:p>
    <w:p w:rsidR="00A31DA1" w:rsidRDefault="00A31DA1">
      <w:pPr>
        <w:rPr>
          <w:rFonts w:ascii="Arial" w:hAnsi="Arial" w:cs="Arial"/>
          <w:sz w:val="28"/>
          <w:szCs w:val="28"/>
        </w:rPr>
      </w:pPr>
    </w:p>
    <w:p w:rsidR="00334614" w:rsidRPr="00334614" w:rsidRDefault="00334614" w:rsidP="00334614">
      <w:pPr>
        <w:jc w:val="both"/>
        <w:rPr>
          <w:rFonts w:ascii="Arial" w:hAnsi="Arial" w:cs="Arial"/>
          <w:b/>
          <w:color w:val="000000" w:themeColor="text1"/>
          <w:sz w:val="32"/>
          <w:szCs w:val="28"/>
        </w:rPr>
      </w:pPr>
      <w:r w:rsidRPr="00334614">
        <w:rPr>
          <w:rFonts w:ascii="Arial" w:hAnsi="Arial" w:cs="Arial"/>
          <w:b/>
          <w:sz w:val="32"/>
          <w:szCs w:val="28"/>
        </w:rPr>
        <w:t>Theo dõi phiên bản tài liệu</w:t>
      </w:r>
    </w:p>
    <w:tbl>
      <w:tblPr>
        <w:tblStyle w:val="GridTable4Accent3"/>
        <w:tblW w:w="0" w:type="auto"/>
        <w:tblLook w:val="04A0" w:firstRow="1" w:lastRow="0" w:firstColumn="1" w:lastColumn="0" w:noHBand="0" w:noVBand="1"/>
      </w:tblPr>
      <w:tblGrid>
        <w:gridCol w:w="2337"/>
        <w:gridCol w:w="2337"/>
        <w:gridCol w:w="2338"/>
        <w:gridCol w:w="2338"/>
      </w:tblGrid>
      <w:tr w:rsidR="00334614" w:rsidRPr="00334614" w:rsidTr="003346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Pr="00334614" w:rsidRDefault="00334614" w:rsidP="00334614">
            <w:pPr>
              <w:jc w:val="both"/>
              <w:rPr>
                <w:rFonts w:ascii="Arial" w:hAnsi="Arial" w:cs="Arial"/>
                <w:color w:val="000000" w:themeColor="text1"/>
                <w:sz w:val="28"/>
                <w:szCs w:val="28"/>
              </w:rPr>
            </w:pPr>
            <w:r w:rsidRPr="00334614">
              <w:rPr>
                <w:rFonts w:ascii="Arial" w:hAnsi="Arial" w:cs="Arial"/>
                <w:color w:val="000000" w:themeColor="text1"/>
                <w:sz w:val="28"/>
                <w:szCs w:val="28"/>
              </w:rPr>
              <w:t>Tên</w:t>
            </w:r>
          </w:p>
        </w:tc>
        <w:tc>
          <w:tcPr>
            <w:tcW w:w="2337"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Ngày</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Lý do thay đổi</w:t>
            </w:r>
          </w:p>
        </w:tc>
        <w:tc>
          <w:tcPr>
            <w:tcW w:w="2338" w:type="dxa"/>
          </w:tcPr>
          <w:p w:rsidR="00334614" w:rsidRPr="00334614" w:rsidRDefault="00334614" w:rsidP="00334614">
            <w:pPr>
              <w:jc w:val="both"/>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8"/>
                <w:szCs w:val="28"/>
              </w:rPr>
            </w:pPr>
            <w:r w:rsidRPr="00334614">
              <w:rPr>
                <w:rFonts w:ascii="Arial" w:hAnsi="Arial" w:cs="Arial"/>
                <w:color w:val="000000" w:themeColor="text1"/>
                <w:sz w:val="28"/>
                <w:szCs w:val="28"/>
              </w:rPr>
              <w:t>Phiên bản</w:t>
            </w:r>
          </w:p>
        </w:tc>
      </w:tr>
      <w:tr w:rsidR="00334614" w:rsidTr="003346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334614" w:rsidRDefault="006943C0" w:rsidP="00334614">
            <w:pPr>
              <w:jc w:val="both"/>
              <w:rPr>
                <w:rFonts w:ascii="Arial" w:hAnsi="Arial" w:cs="Arial"/>
                <w:sz w:val="28"/>
                <w:szCs w:val="28"/>
              </w:rPr>
            </w:pPr>
            <w:r>
              <w:rPr>
                <w:rFonts w:ascii="Arial" w:hAnsi="Arial" w:cs="Arial"/>
                <w:sz w:val="28"/>
                <w:szCs w:val="28"/>
              </w:rPr>
              <w:t>Đặc tả hệ thống bán lẻ điện thoại</w:t>
            </w:r>
          </w:p>
        </w:tc>
        <w:tc>
          <w:tcPr>
            <w:tcW w:w="2337"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26/08/2014</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Tạo mới</w:t>
            </w:r>
          </w:p>
        </w:tc>
        <w:tc>
          <w:tcPr>
            <w:tcW w:w="2338" w:type="dxa"/>
          </w:tcPr>
          <w:p w:rsidR="00334614" w:rsidRDefault="006943C0" w:rsidP="00334614">
            <w:pPr>
              <w:jc w:val="both"/>
              <w:cnfStyle w:val="000000100000" w:firstRow="0" w:lastRow="0" w:firstColumn="0" w:lastColumn="0" w:oddVBand="0" w:evenVBand="0" w:oddHBand="1" w:evenHBand="0" w:firstRowFirstColumn="0" w:firstRowLastColumn="0" w:lastRowFirstColumn="0" w:lastRowLastColumn="0"/>
              <w:rPr>
                <w:rFonts w:ascii="Arial" w:hAnsi="Arial" w:cs="Arial"/>
                <w:sz w:val="28"/>
                <w:szCs w:val="28"/>
              </w:rPr>
            </w:pPr>
            <w:r>
              <w:rPr>
                <w:rFonts w:ascii="Arial" w:hAnsi="Arial" w:cs="Arial"/>
                <w:sz w:val="28"/>
                <w:szCs w:val="28"/>
              </w:rPr>
              <w:t>1.0</w:t>
            </w:r>
          </w:p>
        </w:tc>
      </w:tr>
      <w:tr w:rsidR="00334614" w:rsidTr="00334614">
        <w:tc>
          <w:tcPr>
            <w:cnfStyle w:val="001000000000" w:firstRow="0" w:lastRow="0" w:firstColumn="1" w:lastColumn="0" w:oddVBand="0" w:evenVBand="0" w:oddHBand="0" w:evenHBand="0" w:firstRowFirstColumn="0" w:firstRowLastColumn="0" w:lastRowFirstColumn="0" w:lastRowLastColumn="0"/>
            <w:tcW w:w="2337" w:type="dxa"/>
          </w:tcPr>
          <w:p w:rsidR="00334614" w:rsidRDefault="00334614" w:rsidP="00334614">
            <w:pPr>
              <w:jc w:val="both"/>
              <w:rPr>
                <w:rFonts w:ascii="Arial" w:hAnsi="Arial" w:cs="Arial"/>
                <w:sz w:val="28"/>
                <w:szCs w:val="28"/>
              </w:rPr>
            </w:pPr>
          </w:p>
        </w:tc>
        <w:tc>
          <w:tcPr>
            <w:tcW w:w="2337"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c>
          <w:tcPr>
            <w:tcW w:w="2338" w:type="dxa"/>
          </w:tcPr>
          <w:p w:rsidR="00334614" w:rsidRDefault="00334614" w:rsidP="00334614">
            <w:pPr>
              <w:jc w:val="both"/>
              <w:cnfStyle w:val="000000000000" w:firstRow="0" w:lastRow="0" w:firstColumn="0" w:lastColumn="0" w:oddVBand="0" w:evenVBand="0" w:oddHBand="0" w:evenHBand="0" w:firstRowFirstColumn="0" w:firstRowLastColumn="0" w:lastRowFirstColumn="0" w:lastRowLastColumn="0"/>
              <w:rPr>
                <w:rFonts w:ascii="Arial" w:hAnsi="Arial" w:cs="Arial"/>
                <w:sz w:val="28"/>
                <w:szCs w:val="28"/>
              </w:rPr>
            </w:pPr>
          </w:p>
        </w:tc>
      </w:tr>
    </w:tbl>
    <w:p w:rsidR="00334614" w:rsidRDefault="00334614" w:rsidP="00334614">
      <w:pPr>
        <w:jc w:val="both"/>
        <w:rPr>
          <w:rFonts w:ascii="Arial" w:hAnsi="Arial" w:cs="Arial"/>
          <w:sz w:val="28"/>
          <w:szCs w:val="28"/>
        </w:rPr>
        <w:sectPr w:rsidR="00334614" w:rsidSect="002A1BD8">
          <w:headerReference w:type="default" r:id="rId11"/>
          <w:headerReference w:type="first" r:id="rId12"/>
          <w:pgSz w:w="12240" w:h="15840"/>
          <w:pgMar w:top="1440" w:right="1440" w:bottom="1440" w:left="1440" w:header="720" w:footer="720" w:gutter="0"/>
          <w:cols w:space="720"/>
          <w:titlePg/>
          <w:docGrid w:linePitch="360"/>
        </w:sectPr>
      </w:pPr>
    </w:p>
    <w:p w:rsidR="003C1D30" w:rsidRDefault="003C1D30" w:rsidP="003C1D30">
      <w:pPr>
        <w:pStyle w:val="ListParagraph"/>
        <w:jc w:val="both"/>
        <w:outlineLvl w:val="1"/>
        <w:rPr>
          <w:rFonts w:ascii="Arial" w:hAnsi="Arial" w:cs="Arial"/>
          <w:sz w:val="28"/>
          <w:szCs w:val="28"/>
        </w:rPr>
      </w:pPr>
      <w:bookmarkStart w:id="0" w:name="_Toc396832760"/>
      <w:r>
        <w:rPr>
          <w:rFonts w:ascii="Arial" w:hAnsi="Arial" w:cs="Arial"/>
          <w:sz w:val="28"/>
          <w:szCs w:val="28"/>
        </w:rPr>
        <w:lastRenderedPageBreak/>
        <w:t>2.1</w:t>
      </w:r>
      <w:r>
        <w:rPr>
          <w:rFonts w:ascii="Arial" w:hAnsi="Arial" w:cs="Arial"/>
          <w:sz w:val="28"/>
          <w:szCs w:val="28"/>
        </w:rPr>
        <w:tab/>
      </w:r>
      <w:r w:rsidRPr="00334614">
        <w:rPr>
          <w:rFonts w:ascii="Arial" w:hAnsi="Arial" w:cs="Arial"/>
          <w:sz w:val="28"/>
          <w:szCs w:val="28"/>
        </w:rPr>
        <w:t>Bối cảnh của sản phẩm</w:t>
      </w:r>
      <w:bookmarkEnd w:id="0"/>
    </w:p>
    <w:p w:rsidR="003C1D30" w:rsidRDefault="003C1D30" w:rsidP="003C1D30">
      <w:pPr>
        <w:pStyle w:val="ListParagraph"/>
        <w:jc w:val="both"/>
        <w:rPr>
          <w:rFonts w:ascii="Arial" w:hAnsi="Arial" w:cs="Arial"/>
          <w:sz w:val="28"/>
          <w:szCs w:val="28"/>
        </w:rPr>
      </w:pPr>
      <w:r>
        <w:rPr>
          <w:rFonts w:ascii="Arial" w:hAnsi="Arial" w:cs="Arial"/>
          <w:sz w:val="28"/>
          <w:szCs w:val="28"/>
        </w:rPr>
        <w:tab/>
        <w:t>Hiện nay vấn đề nhà trọ là vấn đề luôn rất nóng đối với xã hội, nhất là đối tượng học sinh, sinh viên. Thông thường người có nhu cầu thuê nhà trọ sẽ phải đi tìm các bảng thông báo “Còn phòng trọ” và đến liên hệ với chủ nhà trọ. Đôi lúc không thể liên hệ với chủ nhà trọ hoặc đến nơi thì lại được thông báo là hết phòng trọ gây không ít phiền phức và mất nhiều công sức.</w:t>
      </w:r>
    </w:p>
    <w:p w:rsidR="003C1D30" w:rsidRDefault="003C1D30" w:rsidP="003C1D30">
      <w:pPr>
        <w:pStyle w:val="ListParagraph"/>
        <w:jc w:val="both"/>
        <w:rPr>
          <w:rFonts w:ascii="Arial" w:hAnsi="Arial" w:cs="Arial"/>
          <w:sz w:val="28"/>
          <w:szCs w:val="28"/>
        </w:rPr>
      </w:pPr>
      <w:r>
        <w:rPr>
          <w:rFonts w:ascii="Arial" w:hAnsi="Arial" w:cs="Arial"/>
          <w:sz w:val="28"/>
          <w:szCs w:val="28"/>
        </w:rPr>
        <w:tab/>
        <w:t>Trong thời đại hiện nay, việc tin học hóa mọi công việc đang trở thành, giúp mọi chuyện trở nên dễ dàng và nhanh chóng hơn. Vì thế việc tin học hóa việc tìm nhà trọ trở nên cần thiết.</w:t>
      </w:r>
    </w:p>
    <w:p w:rsidR="003C1D30" w:rsidRPr="00B47D09"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bookmarkStart w:id="1" w:name="_Toc396832761"/>
      <w:r>
        <w:rPr>
          <w:rFonts w:ascii="Arial" w:hAnsi="Arial" w:cs="Arial"/>
          <w:noProof/>
          <w:sz w:val="28"/>
          <w:szCs w:val="28"/>
        </w:rPr>
        <mc:AlternateContent>
          <mc:Choice Requires="wps">
            <w:drawing>
              <wp:anchor distT="0" distB="0" distL="114300" distR="114300" simplePos="0" relativeHeight="251661312" behindDoc="1" locked="0" layoutInCell="1" allowOverlap="1" wp14:anchorId="32F5BB1C" wp14:editId="1817EFD9">
                <wp:simplePos x="0" y="0"/>
                <wp:positionH relativeFrom="margin">
                  <wp:posOffset>3590925</wp:posOffset>
                </wp:positionH>
                <wp:positionV relativeFrom="paragraph">
                  <wp:posOffset>8890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2" name="Rounded Rectangle 2"/>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o:spid="_x0000_s1026" style="position:absolute;left:0;text-align:left;margin-left:282.75pt;margin-top:.7pt;width:93pt;height:58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Chủ nhà trọ</w:t>
                      </w:r>
                    </w:p>
                  </w:txbxContent>
                </v:textbox>
                <w10:wrap type="tight" anchorx="margin"/>
              </v:roundrect>
            </w:pict>
          </mc:Fallback>
        </mc:AlternateContent>
      </w:r>
      <w:r>
        <w:rPr>
          <w:rFonts w:ascii="Arial" w:hAnsi="Arial" w:cs="Arial"/>
          <w:noProof/>
          <w:sz w:val="28"/>
          <w:szCs w:val="28"/>
        </w:rPr>
        <mc:AlternateContent>
          <mc:Choice Requires="wps">
            <w:drawing>
              <wp:anchor distT="0" distB="0" distL="114300" distR="114300" simplePos="0" relativeHeight="251660288" behindDoc="1" locked="0" layoutInCell="1" allowOverlap="1" wp14:anchorId="69592707" wp14:editId="1C3B3786">
                <wp:simplePos x="0" y="0"/>
                <wp:positionH relativeFrom="column">
                  <wp:posOffset>520700</wp:posOffset>
                </wp:positionH>
                <wp:positionV relativeFrom="paragraph">
                  <wp:posOffset>11430</wp:posOffset>
                </wp:positionV>
                <wp:extent cx="1181100" cy="736600"/>
                <wp:effectExtent l="0" t="0" r="19050" b="25400"/>
                <wp:wrapTight wrapText="bothSides">
                  <wp:wrapPolygon edited="0">
                    <wp:start x="697" y="0"/>
                    <wp:lineTo x="0" y="1117"/>
                    <wp:lineTo x="0" y="20669"/>
                    <wp:lineTo x="348" y="21786"/>
                    <wp:lineTo x="21252" y="21786"/>
                    <wp:lineTo x="21600" y="20669"/>
                    <wp:lineTo x="21600" y="1117"/>
                    <wp:lineTo x="20903" y="0"/>
                    <wp:lineTo x="697" y="0"/>
                  </wp:wrapPolygon>
                </wp:wrapTight>
                <wp:docPr id="3" name="Rounded Rectangle 3"/>
                <wp:cNvGraphicFramePr/>
                <a:graphic xmlns:a="http://schemas.openxmlformats.org/drawingml/2006/main">
                  <a:graphicData uri="http://schemas.microsoft.com/office/word/2010/wordprocessingShape">
                    <wps:wsp>
                      <wps:cNvSpPr/>
                      <wps:spPr>
                        <a:xfrm>
                          <a:off x="0" y="0"/>
                          <a:ext cx="11811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3" o:spid="_x0000_s1027" style="position:absolute;left:0;text-align:left;margin-left:41pt;margin-top:.9pt;width:93pt;height:5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Người tìm nhà trọ</w:t>
                      </w:r>
                    </w:p>
                  </w:txbxContent>
                </v:textbox>
                <w10:wrap type="tight"/>
              </v:roundrect>
            </w:pict>
          </mc:Fallback>
        </mc:AlternateContent>
      </w: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26CDCC73" wp14:editId="4029172B">
                <wp:simplePos x="0" y="0"/>
                <wp:positionH relativeFrom="column">
                  <wp:posOffset>1701800</wp:posOffset>
                </wp:positionH>
                <wp:positionV relativeFrom="paragraph">
                  <wp:posOffset>82550</wp:posOffset>
                </wp:positionV>
                <wp:extent cx="1879600" cy="12700"/>
                <wp:effectExtent l="19050" t="76200" r="82550" b="101600"/>
                <wp:wrapNone/>
                <wp:docPr id="6" name="Straight Arrow Connector 6"/>
                <wp:cNvGraphicFramePr/>
                <a:graphic xmlns:a="http://schemas.openxmlformats.org/drawingml/2006/main">
                  <a:graphicData uri="http://schemas.microsoft.com/office/word/2010/wordprocessingShape">
                    <wps:wsp>
                      <wps:cNvCnPr/>
                      <wps:spPr>
                        <a:xfrm>
                          <a:off x="0" y="0"/>
                          <a:ext cx="1879600" cy="12700"/>
                        </a:xfrm>
                        <a:prstGeom prst="straightConnector1">
                          <a:avLst/>
                        </a:prstGeom>
                        <a:ln>
                          <a:prstDash val="lgDash"/>
                          <a:headEnd type="triangle"/>
                          <a:tailEnd type="triangle"/>
                        </a:ln>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6" o:spid="_x0000_s1026" type="#_x0000_t32" style="position:absolute;margin-left:134pt;margin-top:6.5pt;width:148pt;height:1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" strokecolor="#a5a5a5 [3206]" strokeweight="1pt">
                <v:stroke dashstyle="longDash" startarrow="block" endarrow="block" joinstyle="miter"/>
              </v:shape>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4384" behindDoc="0" locked="0" layoutInCell="1" allowOverlap="1" wp14:anchorId="036A99BA" wp14:editId="2B982487">
                <wp:simplePos x="0" y="0"/>
                <wp:positionH relativeFrom="column">
                  <wp:posOffset>2679700</wp:posOffset>
                </wp:positionH>
                <wp:positionV relativeFrom="paragraph">
                  <wp:posOffset>73660</wp:posOffset>
                </wp:positionV>
                <wp:extent cx="927100" cy="749300"/>
                <wp:effectExtent l="38100" t="38100" r="63500" b="50800"/>
                <wp:wrapNone/>
                <wp:docPr id="5" name="Straight Arrow Connector 5"/>
                <wp:cNvGraphicFramePr/>
                <a:graphic xmlns:a="http://schemas.openxmlformats.org/drawingml/2006/main">
                  <a:graphicData uri="http://schemas.microsoft.com/office/word/2010/wordprocessingShape">
                    <wps:wsp>
                      <wps:cNvCnPr/>
                      <wps:spPr>
                        <a:xfrm flipV="1">
                          <a:off x="0" y="0"/>
                          <a:ext cx="927100" cy="7493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5" o:spid="_x0000_s1026" type="#_x0000_t32" style="position:absolute;margin-left:211pt;margin-top:5.8pt;width:73pt;height:5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" strokecolor="#5b9bd5 [3204]" strokeweight=".5pt">
                <v:stroke startarrow="block" endarrow="block" joinstyle="miter"/>
              </v:shape>
            </w:pict>
          </mc:Fallback>
        </mc:AlternateContent>
      </w:r>
      <w:r>
        <w:rPr>
          <w:rFonts w:ascii="Arial" w:hAnsi="Arial" w:cs="Arial"/>
          <w:noProof/>
          <w:sz w:val="28"/>
          <w:szCs w:val="28"/>
        </w:rPr>
        <mc:AlternateContent>
          <mc:Choice Requires="wps">
            <w:drawing>
              <wp:anchor distT="0" distB="0" distL="114300" distR="114300" simplePos="0" relativeHeight="251663360" behindDoc="0" locked="0" layoutInCell="1" allowOverlap="1" wp14:anchorId="06BE0C1D" wp14:editId="43E3696F">
                <wp:simplePos x="0" y="0"/>
                <wp:positionH relativeFrom="column">
                  <wp:posOffset>1676400</wp:posOffset>
                </wp:positionH>
                <wp:positionV relativeFrom="paragraph">
                  <wp:posOffset>48260</wp:posOffset>
                </wp:positionV>
                <wp:extent cx="812800" cy="787400"/>
                <wp:effectExtent l="38100" t="38100" r="63500" b="50800"/>
                <wp:wrapNone/>
                <wp:docPr id="4" name="Straight Arrow Connector 4"/>
                <wp:cNvGraphicFramePr/>
                <a:graphic xmlns:a="http://schemas.openxmlformats.org/drawingml/2006/main">
                  <a:graphicData uri="http://schemas.microsoft.com/office/word/2010/wordprocessingShape">
                    <wps:wsp>
                      <wps:cNvCnPr/>
                      <wps:spPr>
                        <a:xfrm>
                          <a:off x="0" y="0"/>
                          <a:ext cx="812800" cy="7874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4" o:spid="_x0000_s1026" type="#_x0000_t32" style="position:absolute;margin-left:132pt;margin-top:3.8pt;width:64pt;height:62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" strokecolor="#5b9bd5 [3204]" strokeweight=".5pt">
                <v:stroke startarrow="block" endarrow="block" joinstyle="miter"/>
              </v:shape>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noProof/>
          <w:sz w:val="28"/>
          <w:szCs w:val="28"/>
        </w:rPr>
        <mc:AlternateContent>
          <mc:Choice Requires="wps">
            <w:drawing>
              <wp:anchor distT="0" distB="0" distL="114300" distR="114300" simplePos="0" relativeHeight="251662336" behindDoc="1" locked="0" layoutInCell="1" allowOverlap="1" wp14:anchorId="0650AA4F" wp14:editId="5FA24A26">
                <wp:simplePos x="0" y="0"/>
                <wp:positionH relativeFrom="margin">
                  <wp:posOffset>1625600</wp:posOffset>
                </wp:positionH>
                <wp:positionV relativeFrom="paragraph">
                  <wp:posOffset>173355</wp:posOffset>
                </wp:positionV>
                <wp:extent cx="1879600" cy="736600"/>
                <wp:effectExtent l="0" t="0" r="25400" b="25400"/>
                <wp:wrapTight wrapText="bothSides">
                  <wp:wrapPolygon edited="0">
                    <wp:start x="438" y="0"/>
                    <wp:lineTo x="0" y="1117"/>
                    <wp:lineTo x="0" y="20669"/>
                    <wp:lineTo x="219" y="21786"/>
                    <wp:lineTo x="21454" y="21786"/>
                    <wp:lineTo x="21673" y="20669"/>
                    <wp:lineTo x="21673" y="1117"/>
                    <wp:lineTo x="21235" y="0"/>
                    <wp:lineTo x="438" y="0"/>
                  </wp:wrapPolygon>
                </wp:wrapTight>
                <wp:docPr id="7" name="Rounded Rectangle 7"/>
                <wp:cNvGraphicFramePr/>
                <a:graphic xmlns:a="http://schemas.openxmlformats.org/drawingml/2006/main">
                  <a:graphicData uri="http://schemas.microsoft.com/office/word/2010/wordprocessingShape">
                    <wps:wsp>
                      <wps:cNvSpPr/>
                      <wps:spPr>
                        <a:xfrm>
                          <a:off x="0" y="0"/>
                          <a:ext cx="1879600" cy="7366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8" style="position:absolute;left:0;text-align:left;margin-left:128pt;margin-top:13.65pt;width:148pt;height:58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" fillcolor="#5b9bd5 [3204]" strokecolor="#1f4d78 [1604]" strokeweight="1pt">
                <v:stroke joinstyle="miter"/>
                <v:textbox>
                  <w:txbxContent>
                    <w:p w:rsidR="003C1D30" w:rsidRPr="00353DC9" w:rsidRDefault="003C1D30" w:rsidP="003C1D30">
                      <w:pPr>
                        <w:jc w:val="center"/>
                        <w:rPr>
                          <w:rFonts w:ascii="Arial" w:hAnsi="Arial" w:cs="Arial"/>
                          <w:sz w:val="32"/>
                          <w:szCs w:val="32"/>
                        </w:rPr>
                      </w:pPr>
                      <w:r>
                        <w:rPr>
                          <w:rFonts w:ascii="Arial" w:hAnsi="Arial" w:cs="Arial"/>
                          <w:sz w:val="32"/>
                          <w:szCs w:val="32"/>
                        </w:rPr>
                        <w:t>Website thông tin nhà trọ</w:t>
                      </w:r>
                    </w:p>
                  </w:txbxContent>
                </v:textbox>
                <w10:wrap type="tight" anchorx="margin"/>
              </v:roundrect>
            </w:pict>
          </mc:Fallback>
        </mc:AlternateConten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r>
        <w:rPr>
          <w:rFonts w:ascii="Arial" w:hAnsi="Arial" w:cs="Arial"/>
          <w:sz w:val="28"/>
          <w:szCs w:val="28"/>
        </w:rPr>
        <w:t>2.2</w:t>
      </w:r>
      <w:r>
        <w:rPr>
          <w:rFonts w:ascii="Arial" w:hAnsi="Arial" w:cs="Arial"/>
          <w:sz w:val="28"/>
          <w:szCs w:val="28"/>
        </w:rPr>
        <w:tab/>
        <w:t>Các chức năng của sản phẩm</w:t>
      </w:r>
      <w:bookmarkEnd w:id="1"/>
    </w:p>
    <w:p w:rsidR="003C1D30" w:rsidRDefault="003C1D30" w:rsidP="003C1D30">
      <w:pPr>
        <w:pStyle w:val="ListParagraph"/>
        <w:jc w:val="both"/>
        <w:rPr>
          <w:rFonts w:ascii="Arial" w:hAnsi="Arial" w:cs="Arial"/>
          <w:sz w:val="28"/>
          <w:szCs w:val="28"/>
        </w:rPr>
      </w:pPr>
      <w:r>
        <w:rPr>
          <w:rFonts w:ascii="Arial" w:hAnsi="Arial" w:cs="Arial"/>
          <w:sz w:val="28"/>
          <w:szCs w:val="28"/>
        </w:rPr>
        <w:tab/>
        <w:t>Các chức năng mà khách tự do có thể sử dụng:</w:t>
      </w:r>
    </w:p>
    <w:p w:rsidR="003C1D30" w:rsidRPr="00B47D09"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Pr="00856963" w:rsidRDefault="003C1D30" w:rsidP="003C1D30">
      <w:pPr>
        <w:pStyle w:val="ListParagraph"/>
        <w:ind w:left="1800"/>
        <w:jc w:val="both"/>
        <w:rPr>
          <w:rFonts w:ascii="Arial" w:hAnsi="Arial" w:cs="Arial"/>
          <w:sz w:val="28"/>
          <w:szCs w:val="28"/>
        </w:rPr>
      </w:pPr>
    </w:p>
    <w:p w:rsidR="003C1D30" w:rsidRDefault="003C1D30" w:rsidP="003C1D30">
      <w:pPr>
        <w:pStyle w:val="ListParagraph"/>
        <w:jc w:val="both"/>
        <w:rPr>
          <w:rFonts w:ascii="Arial" w:hAnsi="Arial" w:cs="Arial"/>
          <w:sz w:val="28"/>
          <w:szCs w:val="28"/>
        </w:rPr>
      </w:pPr>
      <w:r>
        <w:rPr>
          <w:rFonts w:ascii="Arial" w:hAnsi="Arial" w:cs="Arial"/>
          <w:sz w:val="28"/>
          <w:szCs w:val="28"/>
        </w:rPr>
        <w:tab/>
        <w:t>Các chức năng thành viên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w:t>
      </w:r>
      <w:r w:rsidRPr="004E282E">
        <w:rPr>
          <w:rFonts w:ascii="Arial" w:hAnsi="Arial" w:cs="Arial"/>
          <w:sz w:val="28"/>
          <w:szCs w:val="28"/>
        </w:rPr>
        <w:t>ìm kiếm</w:t>
      </w:r>
      <w:r>
        <w:rPr>
          <w:rFonts w:ascii="Arial" w:hAnsi="Arial" w:cs="Arial"/>
          <w:sz w:val="28"/>
          <w:szCs w:val="28"/>
        </w:rPr>
        <w:t xml:space="preserve">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Gửi ý kiến đóng góp, đánh giá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3C1D30" w:rsidRPr="00E9200B"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Sửa đổi thông tin cá nhân.</w:t>
      </w:r>
    </w:p>
    <w:p w:rsidR="003C1D30" w:rsidRDefault="003C1D30" w:rsidP="003C1D30">
      <w:pPr>
        <w:ind w:left="1440"/>
        <w:jc w:val="both"/>
        <w:rPr>
          <w:rFonts w:ascii="Arial" w:hAnsi="Arial" w:cs="Arial"/>
          <w:sz w:val="28"/>
          <w:szCs w:val="28"/>
        </w:rPr>
      </w:pPr>
      <w:r>
        <w:rPr>
          <w:rFonts w:ascii="Arial" w:hAnsi="Arial" w:cs="Arial"/>
          <w:sz w:val="28"/>
          <w:szCs w:val="28"/>
        </w:rPr>
        <w:t>Các chức năng chủ nhà trọ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lastRenderedPageBreak/>
        <w:t>Cập nhật thông tin nhà trọ.</w:t>
      </w:r>
    </w:p>
    <w:p w:rsidR="003C1D30" w:rsidRPr="00E9200B"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Cập nhật thông tin cá nhân.</w:t>
      </w:r>
    </w:p>
    <w:p w:rsidR="003C1D30" w:rsidRDefault="003C1D30" w:rsidP="003C1D30">
      <w:pPr>
        <w:ind w:left="1440"/>
        <w:jc w:val="both"/>
        <w:rPr>
          <w:rFonts w:ascii="Arial" w:hAnsi="Arial" w:cs="Arial"/>
          <w:sz w:val="28"/>
          <w:szCs w:val="28"/>
        </w:rPr>
      </w:pPr>
      <w:r>
        <w:rPr>
          <w:rFonts w:ascii="Arial" w:hAnsi="Arial" w:cs="Arial"/>
          <w:sz w:val="28"/>
          <w:szCs w:val="28"/>
        </w:rPr>
        <w:t>Các chức năng quản trị website có thể sử dụng:</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Đăng nhập, đăng xuất.</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danh sách chủ nhà trọ và các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đăng tin.</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Quản lý danh sách thành viên.</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Tìm kiếm nhà trọ</w:t>
      </w:r>
    </w:p>
    <w:p w:rsidR="003C1D30" w:rsidRDefault="003C1D30" w:rsidP="003C1D30">
      <w:pPr>
        <w:pStyle w:val="ListParagraph"/>
        <w:numPr>
          <w:ilvl w:val="0"/>
          <w:numId w:val="3"/>
        </w:numPr>
        <w:jc w:val="both"/>
        <w:rPr>
          <w:rFonts w:ascii="Arial" w:hAnsi="Arial" w:cs="Arial"/>
          <w:sz w:val="28"/>
          <w:szCs w:val="28"/>
        </w:rPr>
      </w:pPr>
      <w:r>
        <w:rPr>
          <w:rFonts w:ascii="Arial" w:hAnsi="Arial" w:cs="Arial"/>
          <w:sz w:val="28"/>
          <w:szCs w:val="28"/>
        </w:rPr>
        <w:t>Tham gia diễn đàn.</w:t>
      </w:r>
    </w:p>
    <w:p w:rsidR="003C1D30" w:rsidRDefault="003C1D30" w:rsidP="003C1D30">
      <w:pPr>
        <w:pStyle w:val="ListParagraph"/>
        <w:ind w:left="1800"/>
        <w:jc w:val="both"/>
        <w:rPr>
          <w:rFonts w:ascii="Arial" w:hAnsi="Arial" w:cs="Arial"/>
          <w:sz w:val="28"/>
          <w:szCs w:val="28"/>
        </w:rPr>
      </w:pPr>
      <w:r>
        <w:rPr>
          <w:rFonts w:ascii="Arial" w:hAnsi="Arial" w:cs="Arial"/>
          <w:sz w:val="28"/>
          <w:szCs w:val="28"/>
        </w:rPr>
        <w:tab/>
      </w:r>
    </w:p>
    <w:p w:rsidR="003C1D30" w:rsidRDefault="003C1D30" w:rsidP="003C1D30">
      <w:pPr>
        <w:pStyle w:val="ListParagraph"/>
        <w:jc w:val="both"/>
        <w:outlineLvl w:val="1"/>
        <w:rPr>
          <w:rFonts w:ascii="Arial" w:hAnsi="Arial" w:cs="Arial"/>
          <w:sz w:val="28"/>
          <w:szCs w:val="28"/>
        </w:rPr>
      </w:pPr>
      <w:bookmarkStart w:id="2" w:name="_Toc396832762"/>
      <w:r>
        <w:rPr>
          <w:rFonts w:ascii="Arial" w:hAnsi="Arial" w:cs="Arial"/>
          <w:sz w:val="28"/>
          <w:szCs w:val="28"/>
        </w:rPr>
        <w:t>2.3</w:t>
      </w:r>
      <w:r>
        <w:rPr>
          <w:rFonts w:ascii="Arial" w:hAnsi="Arial" w:cs="Arial"/>
          <w:sz w:val="28"/>
          <w:szCs w:val="28"/>
        </w:rPr>
        <w:tab/>
        <w:t>Đặc điểm người sử dụng</w:t>
      </w:r>
      <w:bookmarkEnd w:id="2"/>
    </w:p>
    <w:p w:rsidR="003C1D30" w:rsidRDefault="003C1D30" w:rsidP="003C1D30">
      <w:pPr>
        <w:pStyle w:val="ListParagraph"/>
        <w:jc w:val="both"/>
        <w:rPr>
          <w:rFonts w:ascii="Arial" w:hAnsi="Arial" w:cs="Arial"/>
          <w:sz w:val="28"/>
          <w:szCs w:val="28"/>
        </w:rPr>
      </w:pPr>
      <w:r>
        <w:rPr>
          <w:rFonts w:ascii="Arial" w:hAnsi="Arial" w:cs="Arial"/>
          <w:sz w:val="28"/>
          <w:szCs w:val="28"/>
        </w:rPr>
        <w:tab/>
        <w:t>Khách tự do là người có nhu cầu tìm kiếm nhà trọ. Nhóm người dùng này không cần thiết phải tạo tài khoản hệ thống, có tần xuất sử dụng hệ thống cao nhất nhưng các chức năng hạn chế.</w:t>
      </w:r>
    </w:p>
    <w:p w:rsidR="003C1D30" w:rsidRDefault="003C1D30" w:rsidP="003C1D30">
      <w:pPr>
        <w:pStyle w:val="ListParagraph"/>
        <w:jc w:val="both"/>
        <w:rPr>
          <w:rFonts w:ascii="Arial" w:hAnsi="Arial" w:cs="Arial"/>
          <w:sz w:val="28"/>
          <w:szCs w:val="28"/>
        </w:rPr>
      </w:pPr>
      <w:r>
        <w:rPr>
          <w:rFonts w:ascii="Arial" w:hAnsi="Arial" w:cs="Arial"/>
          <w:sz w:val="28"/>
          <w:szCs w:val="28"/>
        </w:rPr>
        <w:tab/>
        <w:t>Chủ nhà trọ là người có nhu cầu quảng bá nhà trọ của họ. Nhóm này phải có tài khoản và phải cập nhật thông tin tài khoản cũng như thông tin nhà trọ thường xuyên. Nhóm này có tần xuất sử dụng hệ thống khá cao.</w:t>
      </w:r>
    </w:p>
    <w:p w:rsidR="003C1D30" w:rsidRDefault="003C1D30" w:rsidP="003C1D30">
      <w:pPr>
        <w:pStyle w:val="ListParagraph"/>
        <w:jc w:val="both"/>
        <w:rPr>
          <w:rFonts w:ascii="Arial" w:hAnsi="Arial" w:cs="Arial"/>
          <w:sz w:val="28"/>
          <w:szCs w:val="28"/>
        </w:rPr>
      </w:pPr>
      <w:r>
        <w:rPr>
          <w:rFonts w:ascii="Arial" w:hAnsi="Arial" w:cs="Arial"/>
          <w:sz w:val="28"/>
          <w:szCs w:val="28"/>
        </w:rPr>
        <w:tab/>
        <w:t xml:space="preserve">Quản trị hệ thống là người quản lý các hoạt động của hệ thống. </w:t>
      </w:r>
    </w:p>
    <w:p w:rsidR="003C1D30" w:rsidRDefault="003C1D30" w:rsidP="003C1D30">
      <w:pPr>
        <w:pStyle w:val="ListParagraph"/>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bookmarkStart w:id="3" w:name="_Toc396832763"/>
      <w:r>
        <w:rPr>
          <w:rFonts w:ascii="Arial" w:hAnsi="Arial" w:cs="Arial"/>
          <w:sz w:val="28"/>
          <w:szCs w:val="28"/>
        </w:rPr>
        <w:t xml:space="preserve">2.4 </w:t>
      </w:r>
      <w:r>
        <w:rPr>
          <w:rFonts w:ascii="Arial" w:hAnsi="Arial" w:cs="Arial"/>
          <w:sz w:val="28"/>
          <w:szCs w:val="28"/>
        </w:rPr>
        <w:tab/>
        <w:t>Môi trường vận hành</w:t>
      </w:r>
      <w:bookmarkEnd w:id="3"/>
    </w:p>
    <w:p w:rsidR="003C1D30" w:rsidRDefault="003C1D30" w:rsidP="003C1D30">
      <w:pPr>
        <w:pStyle w:val="ListParagraph"/>
        <w:ind w:firstLine="720"/>
        <w:jc w:val="both"/>
        <w:rPr>
          <w:rFonts w:ascii="Arial" w:hAnsi="Arial" w:cs="Arial"/>
          <w:sz w:val="28"/>
          <w:szCs w:val="28"/>
        </w:rPr>
      </w:pPr>
      <w:r w:rsidRPr="005811EE">
        <w:rPr>
          <w:rFonts w:ascii="Arial" w:hAnsi="Arial" w:cs="Arial"/>
          <w:sz w:val="28"/>
          <w:szCs w:val="28"/>
        </w:rPr>
        <w:t>Website được triển khai sử dụng theo kiế</w:t>
      </w:r>
      <w:r>
        <w:rPr>
          <w:rFonts w:ascii="Arial" w:hAnsi="Arial" w:cs="Arial"/>
          <w:sz w:val="28"/>
          <w:szCs w:val="28"/>
        </w:rPr>
        <w:t>n trúc Client – S</w:t>
      </w:r>
      <w:r w:rsidRPr="005811EE">
        <w:rPr>
          <w:rFonts w:ascii="Arial" w:hAnsi="Arial" w:cs="Arial"/>
          <w:sz w:val="28"/>
          <w:szCs w:val="28"/>
        </w:rPr>
        <w:t>erver, với máy chủ chạ</w:t>
      </w:r>
      <w:r>
        <w:rPr>
          <w:rFonts w:ascii="Arial" w:hAnsi="Arial" w:cs="Arial"/>
          <w:sz w:val="28"/>
          <w:szCs w:val="28"/>
        </w:rPr>
        <w:t>y S</w:t>
      </w:r>
      <w:r w:rsidRPr="005811EE">
        <w:rPr>
          <w:rFonts w:ascii="Arial" w:hAnsi="Arial" w:cs="Arial"/>
          <w:sz w:val="28"/>
          <w:szCs w:val="28"/>
        </w:rPr>
        <w:t>erver Tomcat 7.0 trên nền Window</w:t>
      </w:r>
      <w:r>
        <w:rPr>
          <w:rFonts w:ascii="Arial" w:hAnsi="Arial" w:cs="Arial"/>
          <w:sz w:val="28"/>
          <w:szCs w:val="28"/>
        </w:rPr>
        <w:t>s (W</w:t>
      </w:r>
      <w:r w:rsidRPr="005811EE">
        <w:rPr>
          <w:rFonts w:ascii="Arial" w:hAnsi="Arial" w:cs="Arial"/>
          <w:sz w:val="28"/>
          <w:szCs w:val="28"/>
        </w:rPr>
        <w:t>indow</w:t>
      </w:r>
      <w:r>
        <w:rPr>
          <w:rFonts w:ascii="Arial" w:hAnsi="Arial" w:cs="Arial"/>
          <w:sz w:val="28"/>
          <w:szCs w:val="28"/>
        </w:rPr>
        <w:t>s XP</w:t>
      </w:r>
      <w:r w:rsidRPr="005811EE">
        <w:rPr>
          <w:rFonts w:ascii="Arial" w:hAnsi="Arial" w:cs="Arial"/>
          <w:sz w:val="28"/>
          <w:szCs w:val="28"/>
        </w:rPr>
        <w:t xml:space="preserve"> trở lên), về</w:t>
      </w:r>
      <w:r>
        <w:rPr>
          <w:rFonts w:ascii="Arial" w:hAnsi="Arial" w:cs="Arial"/>
          <w:sz w:val="28"/>
          <w:szCs w:val="28"/>
        </w:rPr>
        <w:t xml:space="preserve"> phía C</w:t>
      </w:r>
      <w:r w:rsidRPr="005811EE">
        <w:rPr>
          <w:rFonts w:ascii="Arial" w:hAnsi="Arial" w:cs="Arial"/>
          <w:sz w:val="28"/>
          <w:szCs w:val="28"/>
        </w:rPr>
        <w:t>lient có thể tương thích với hầu hết các trình duyệt web phổ biến hiện nay như Chrome, Firefox, IE, Opera,</w:t>
      </w:r>
      <w:r>
        <w:rPr>
          <w:rFonts w:ascii="Arial" w:hAnsi="Arial" w:cs="Arial"/>
          <w:sz w:val="28"/>
          <w:szCs w:val="28"/>
        </w:rPr>
        <w:t xml:space="preserve"> Cốc cốc</w:t>
      </w:r>
      <w:r w:rsidRPr="005811EE">
        <w:rPr>
          <w:rFonts w:ascii="Arial" w:hAnsi="Arial" w:cs="Arial"/>
          <w:sz w:val="28"/>
          <w:szCs w:val="28"/>
        </w:rPr>
        <w:t>...</w:t>
      </w:r>
    </w:p>
    <w:p w:rsidR="003C1D30" w:rsidRDefault="003C1D30" w:rsidP="003C1D30">
      <w:pPr>
        <w:pStyle w:val="ListParagraph"/>
        <w:ind w:firstLine="720"/>
        <w:jc w:val="both"/>
        <w:rPr>
          <w:rFonts w:ascii="Arial" w:hAnsi="Arial" w:cs="Arial"/>
          <w:sz w:val="28"/>
          <w:szCs w:val="28"/>
        </w:rPr>
      </w:pPr>
    </w:p>
    <w:p w:rsidR="003C1D30" w:rsidRDefault="003C1D30" w:rsidP="003C1D30">
      <w:pPr>
        <w:pStyle w:val="ListParagraph"/>
        <w:jc w:val="both"/>
        <w:outlineLvl w:val="1"/>
        <w:rPr>
          <w:rFonts w:ascii="Arial" w:hAnsi="Arial" w:cs="Arial"/>
          <w:sz w:val="28"/>
          <w:szCs w:val="28"/>
        </w:rPr>
      </w:pPr>
      <w:bookmarkStart w:id="4" w:name="_Toc396832764"/>
      <w:r>
        <w:rPr>
          <w:rFonts w:ascii="Arial" w:hAnsi="Arial" w:cs="Arial"/>
          <w:sz w:val="28"/>
          <w:szCs w:val="28"/>
        </w:rPr>
        <w:t>2.5</w:t>
      </w:r>
      <w:r>
        <w:rPr>
          <w:rFonts w:ascii="Arial" w:hAnsi="Arial" w:cs="Arial"/>
          <w:sz w:val="28"/>
          <w:szCs w:val="28"/>
        </w:rPr>
        <w:tab/>
        <w:t>Các ràng buộc về thực thi và thiết kế</w:t>
      </w:r>
      <w:bookmarkEnd w:id="4"/>
    </w:p>
    <w:p w:rsidR="003C1D30" w:rsidRPr="00E741CC" w:rsidRDefault="003C1D30" w:rsidP="003C1D30">
      <w:pPr>
        <w:pStyle w:val="ListParagraph"/>
        <w:ind w:firstLine="720"/>
        <w:jc w:val="both"/>
        <w:rPr>
          <w:rFonts w:ascii="Arial" w:hAnsi="Arial" w:cs="Arial"/>
          <w:sz w:val="28"/>
          <w:szCs w:val="28"/>
        </w:rPr>
      </w:pPr>
      <w:r w:rsidRPr="00E741CC">
        <w:rPr>
          <w:rFonts w:ascii="Arial" w:hAnsi="Arial" w:cs="Arial"/>
          <w:sz w:val="28"/>
          <w:szCs w:val="28"/>
        </w:rPr>
        <w:t>Hệ thống website phải đáp ứng khoả</w:t>
      </w:r>
      <w:r>
        <w:rPr>
          <w:rFonts w:ascii="Arial" w:hAnsi="Arial" w:cs="Arial"/>
          <w:sz w:val="28"/>
          <w:szCs w:val="28"/>
        </w:rPr>
        <w:t>ng 300</w:t>
      </w:r>
      <w:r w:rsidRPr="00E741CC">
        <w:rPr>
          <w:rFonts w:ascii="Arial" w:hAnsi="Arial" w:cs="Arial"/>
          <w:sz w:val="28"/>
          <w:szCs w:val="28"/>
        </w:rPr>
        <w:t xml:space="preserve"> lược truy cập cùng lúc. Cơ sở dữ liệu phải quản lí được tất cả các sản phẩm điện của của hàng, các đơn đặt hàng và các chương trinh khuyến mãi.</w:t>
      </w:r>
    </w:p>
    <w:p w:rsidR="003C1D30" w:rsidRPr="00E741CC" w:rsidRDefault="003C1D30" w:rsidP="003C1D30">
      <w:pPr>
        <w:pStyle w:val="ListParagraph"/>
        <w:ind w:firstLine="720"/>
        <w:jc w:val="both"/>
        <w:rPr>
          <w:rFonts w:ascii="Arial" w:hAnsi="Arial" w:cs="Arial"/>
          <w:iCs/>
          <w:sz w:val="28"/>
          <w:szCs w:val="28"/>
        </w:rPr>
      </w:pPr>
      <w:r w:rsidRPr="00E741CC">
        <w:rPr>
          <w:rFonts w:ascii="Arial" w:hAnsi="Arial" w:cs="Arial"/>
          <w:sz w:val="28"/>
          <w:szCs w:val="28"/>
        </w:rPr>
        <w:t>Hệ thống được phát triển theo mô hình MVC</w:t>
      </w:r>
      <w:r>
        <w:rPr>
          <w:rFonts w:ascii="Arial" w:hAnsi="Arial" w:cs="Arial"/>
          <w:sz w:val="28"/>
          <w:szCs w:val="28"/>
        </w:rPr>
        <w:t xml:space="preserve">, </w:t>
      </w:r>
      <w:r w:rsidRPr="00E741CC">
        <w:rPr>
          <w:rFonts w:ascii="Arial" w:hAnsi="Arial" w:cs="Arial"/>
          <w:sz w:val="28"/>
          <w:szCs w:val="28"/>
        </w:rPr>
        <w:t xml:space="preserve">công cụ </w:t>
      </w:r>
      <w:r w:rsidRPr="00E741CC">
        <w:rPr>
          <w:rFonts w:ascii="Arial" w:hAnsi="Arial" w:cs="Arial"/>
          <w:iCs/>
          <w:sz w:val="28"/>
          <w:szCs w:val="28"/>
        </w:rPr>
        <w:t>Spring Tool Suite với framework Spring</w:t>
      </w:r>
      <w:r>
        <w:rPr>
          <w:rFonts w:ascii="Arial" w:hAnsi="Arial" w:cs="Arial"/>
          <w:iCs/>
          <w:sz w:val="28"/>
          <w:szCs w:val="28"/>
        </w:rPr>
        <w:t xml:space="preserve">. </w:t>
      </w:r>
      <w:r w:rsidRPr="00E741CC">
        <w:rPr>
          <w:rFonts w:ascii="Arial" w:hAnsi="Arial" w:cs="Arial"/>
          <w:iCs/>
          <w:sz w:val="28"/>
          <w:szCs w:val="28"/>
        </w:rPr>
        <w:t>Kết nối cơ sở dữ liệu bằng Hibernate</w:t>
      </w:r>
    </w:p>
    <w:p w:rsidR="003C1D30" w:rsidRDefault="003C1D30" w:rsidP="003C1D30">
      <w:pPr>
        <w:pStyle w:val="ListParagraph"/>
        <w:ind w:firstLine="720"/>
        <w:jc w:val="both"/>
        <w:rPr>
          <w:rFonts w:ascii="Arial" w:hAnsi="Arial" w:cs="Arial"/>
          <w:sz w:val="28"/>
          <w:szCs w:val="28"/>
        </w:rPr>
      </w:pPr>
      <w:r w:rsidRPr="00E741CC">
        <w:rPr>
          <w:rFonts w:ascii="Arial" w:hAnsi="Arial" w:cs="Arial"/>
          <w:sz w:val="28"/>
          <w:szCs w:val="28"/>
        </w:rPr>
        <w:t xml:space="preserve">Ngôn ngữ: </w:t>
      </w:r>
      <w:r>
        <w:rPr>
          <w:rFonts w:ascii="Arial" w:hAnsi="Arial" w:cs="Arial"/>
          <w:sz w:val="28"/>
          <w:szCs w:val="28"/>
        </w:rPr>
        <w:t>Java</w:t>
      </w:r>
      <w:r w:rsidRPr="00E741CC">
        <w:rPr>
          <w:rFonts w:ascii="Arial" w:hAnsi="Arial" w:cs="Arial"/>
          <w:sz w:val="28"/>
          <w:szCs w:val="28"/>
        </w:rPr>
        <w:t xml:space="preserve"> dùng để x</w:t>
      </w:r>
      <w:r>
        <w:rPr>
          <w:rFonts w:ascii="Arial" w:hAnsi="Arial" w:cs="Arial"/>
          <w:sz w:val="28"/>
          <w:szCs w:val="28"/>
        </w:rPr>
        <w:t>ử</w:t>
      </w:r>
      <w:r w:rsidRPr="00E741CC">
        <w:rPr>
          <w:rFonts w:ascii="Arial" w:hAnsi="Arial" w:cs="Arial"/>
          <w:sz w:val="28"/>
          <w:szCs w:val="28"/>
        </w:rPr>
        <w:t xml:space="preserve"> lí các yêu cầu từ client trong controller và model</w:t>
      </w:r>
      <w:r>
        <w:rPr>
          <w:rFonts w:ascii="Arial" w:hAnsi="Arial" w:cs="Arial"/>
          <w:sz w:val="28"/>
          <w:szCs w:val="28"/>
        </w:rPr>
        <w:t>,</w:t>
      </w:r>
      <w:r w:rsidRPr="00E741CC">
        <w:rPr>
          <w:rFonts w:ascii="Arial" w:hAnsi="Arial" w:cs="Arial"/>
          <w:sz w:val="28"/>
          <w:szCs w:val="28"/>
        </w:rPr>
        <w:t xml:space="preserve"> JSP, HTML</w:t>
      </w:r>
      <w:r>
        <w:rPr>
          <w:rFonts w:ascii="Arial" w:hAnsi="Arial" w:cs="Arial"/>
          <w:sz w:val="28"/>
          <w:szCs w:val="28"/>
        </w:rPr>
        <w:t>,…</w:t>
      </w:r>
    </w:p>
    <w:p w:rsidR="003C1D30" w:rsidRPr="008A1632" w:rsidRDefault="003C1D30" w:rsidP="003C1D30">
      <w:pPr>
        <w:pStyle w:val="ListParagraph"/>
        <w:ind w:left="1068" w:firstLine="372"/>
        <w:jc w:val="both"/>
        <w:rPr>
          <w:rFonts w:ascii="Arial" w:hAnsi="Arial" w:cs="Arial"/>
          <w:sz w:val="28"/>
          <w:szCs w:val="28"/>
        </w:rPr>
      </w:pPr>
      <w:r>
        <w:rPr>
          <w:rFonts w:ascii="Arial" w:hAnsi="Arial" w:cs="Arial"/>
          <w:sz w:val="28"/>
          <w:szCs w:val="28"/>
        </w:rPr>
        <w:lastRenderedPageBreak/>
        <w:t>Tải chương trình nhanh nhỏ hơn 10 giây</w:t>
      </w:r>
      <w:r w:rsidRPr="0058130D">
        <w:rPr>
          <w:rFonts w:ascii="Arial" w:hAnsi="Arial" w:cs="Arial"/>
          <w:sz w:val="28"/>
          <w:szCs w:val="28"/>
        </w:rPr>
        <w:t xml:space="preserve"> cho bộ dữ liệu khoả</w:t>
      </w:r>
      <w:r>
        <w:rPr>
          <w:rFonts w:ascii="Arial" w:hAnsi="Arial" w:cs="Arial"/>
          <w:sz w:val="28"/>
          <w:szCs w:val="28"/>
        </w:rPr>
        <w:t>ng 300</w:t>
      </w:r>
      <w:r w:rsidRPr="0058130D">
        <w:rPr>
          <w:rFonts w:ascii="Arial" w:hAnsi="Arial" w:cs="Arial"/>
          <w:sz w:val="28"/>
          <w:szCs w:val="28"/>
        </w:rPr>
        <w:t xml:space="preserve"> khách hàng</w:t>
      </w:r>
      <w:r>
        <w:rPr>
          <w:rFonts w:ascii="Arial" w:hAnsi="Arial" w:cs="Arial"/>
          <w:sz w:val="28"/>
          <w:szCs w:val="28"/>
        </w:rPr>
        <w:t xml:space="preserve">. </w:t>
      </w:r>
      <w:r w:rsidRPr="0058130D">
        <w:rPr>
          <w:rFonts w:ascii="Arial" w:hAnsi="Arial" w:cs="Arial"/>
          <w:sz w:val="28"/>
          <w:szCs w:val="28"/>
        </w:rPr>
        <w:t xml:space="preserve">Hoạt động ổn định, không </w:t>
      </w:r>
      <w:r>
        <w:rPr>
          <w:rFonts w:ascii="Arial" w:hAnsi="Arial" w:cs="Arial"/>
          <w:sz w:val="28"/>
          <w:szCs w:val="28"/>
        </w:rPr>
        <w:t>bị ngắt</w:t>
      </w:r>
      <w:r w:rsidRPr="0058130D">
        <w:rPr>
          <w:rFonts w:ascii="Arial" w:hAnsi="Arial" w:cs="Arial"/>
          <w:sz w:val="28"/>
          <w:szCs w:val="28"/>
        </w:rPr>
        <w:t xml:space="preserve"> giữa chừng</w:t>
      </w:r>
      <w:r>
        <w:rPr>
          <w:rFonts w:ascii="Arial" w:hAnsi="Arial" w:cs="Arial"/>
          <w:sz w:val="28"/>
          <w:szCs w:val="28"/>
        </w:rPr>
        <w:t xml:space="preserve">. </w:t>
      </w:r>
      <w:r w:rsidRPr="0058130D">
        <w:rPr>
          <w:rFonts w:ascii="Arial" w:hAnsi="Arial" w:cs="Arial"/>
          <w:sz w:val="28"/>
          <w:szCs w:val="28"/>
        </w:rPr>
        <w:t>Thời gian đáp ứ</w:t>
      </w:r>
      <w:r>
        <w:rPr>
          <w:rFonts w:ascii="Arial" w:hAnsi="Arial" w:cs="Arial"/>
          <w:sz w:val="28"/>
          <w:szCs w:val="28"/>
        </w:rPr>
        <w:t>ng nhỏ hơn 5 giây</w:t>
      </w:r>
      <w:r w:rsidRPr="0058130D">
        <w:rPr>
          <w:rFonts w:ascii="Arial" w:hAnsi="Arial" w:cs="Arial"/>
          <w:sz w:val="28"/>
          <w:szCs w:val="28"/>
        </w:rPr>
        <w:t xml:space="preserve"> cho một thao tác.</w:t>
      </w:r>
    </w:p>
    <w:p w:rsidR="003C1D30" w:rsidRDefault="003C1D30" w:rsidP="003C1D30">
      <w:pPr>
        <w:pStyle w:val="ListParagraph"/>
        <w:jc w:val="both"/>
        <w:outlineLvl w:val="1"/>
        <w:rPr>
          <w:rFonts w:ascii="Arial" w:hAnsi="Arial" w:cs="Arial"/>
          <w:sz w:val="28"/>
          <w:szCs w:val="28"/>
        </w:rPr>
      </w:pPr>
      <w:bookmarkStart w:id="5" w:name="_Toc396832765"/>
      <w:r>
        <w:rPr>
          <w:rFonts w:ascii="Arial" w:hAnsi="Arial" w:cs="Arial"/>
          <w:sz w:val="28"/>
          <w:szCs w:val="28"/>
        </w:rPr>
        <w:t>2.6</w:t>
      </w:r>
      <w:r>
        <w:rPr>
          <w:rFonts w:ascii="Arial" w:hAnsi="Arial" w:cs="Arial"/>
          <w:sz w:val="28"/>
          <w:szCs w:val="28"/>
        </w:rPr>
        <w:tab/>
        <w:t>Các giả định và phụ thuộc</w:t>
      </w:r>
      <w:bookmarkEnd w:id="5"/>
    </w:p>
    <w:p w:rsidR="003C1D30" w:rsidRPr="00647C11" w:rsidRDefault="003C1D30" w:rsidP="003C1D30">
      <w:pPr>
        <w:pStyle w:val="ListParagraph"/>
        <w:ind w:firstLine="720"/>
        <w:jc w:val="both"/>
        <w:rPr>
          <w:rFonts w:ascii="Arial" w:hAnsi="Arial" w:cs="Arial"/>
          <w:sz w:val="28"/>
          <w:szCs w:val="28"/>
        </w:rPr>
      </w:pPr>
      <w:r w:rsidRPr="00647C11">
        <w:rPr>
          <w:rFonts w:ascii="Arial" w:hAnsi="Arial" w:cs="Arial"/>
          <w:sz w:val="28"/>
          <w:szCs w:val="28"/>
        </w:rPr>
        <w:t>Hệ thống có thể hoạt động tốt từ nề</w:t>
      </w:r>
      <w:r>
        <w:rPr>
          <w:rFonts w:ascii="Arial" w:hAnsi="Arial" w:cs="Arial"/>
          <w:sz w:val="28"/>
          <w:szCs w:val="28"/>
        </w:rPr>
        <w:t>n Windows XP</w:t>
      </w:r>
      <w:r w:rsidRPr="00647C11">
        <w:rPr>
          <w:rFonts w:ascii="Arial" w:hAnsi="Arial" w:cs="Arial"/>
          <w:sz w:val="28"/>
          <w:szCs w:val="28"/>
        </w:rPr>
        <w:t xml:space="preserve"> trở lên, các hệ điều hành cũ hơn có thể hoạt động không ổn định.</w:t>
      </w:r>
    </w:p>
    <w:p w:rsidR="003C1D30" w:rsidRPr="00334614" w:rsidRDefault="003C1D30" w:rsidP="003C1D30">
      <w:pPr>
        <w:pStyle w:val="ListParagraph"/>
        <w:ind w:firstLine="720"/>
        <w:jc w:val="both"/>
        <w:rPr>
          <w:rFonts w:ascii="Arial" w:hAnsi="Arial" w:cs="Arial"/>
          <w:sz w:val="28"/>
          <w:szCs w:val="28"/>
        </w:rPr>
      </w:pPr>
      <w:r w:rsidRPr="00647C11">
        <w:rPr>
          <w:rFonts w:ascii="Arial" w:hAnsi="Arial" w:cs="Arial"/>
          <w:sz w:val="28"/>
          <w:szCs w:val="28"/>
        </w:rPr>
        <w:t>Các phần mềm diệt virus hay tường lửa có thể sẽ làm ảnh hưởng đến quá trình trao đổi dữ liệu của hệ thống.</w:t>
      </w:r>
    </w:p>
    <w:p w:rsidR="00647C11" w:rsidRDefault="00647C11" w:rsidP="00334614">
      <w:pPr>
        <w:pStyle w:val="ListParagraph"/>
        <w:jc w:val="both"/>
        <w:rPr>
          <w:rFonts w:ascii="Arial" w:hAnsi="Arial" w:cs="Arial"/>
          <w:sz w:val="28"/>
          <w:szCs w:val="28"/>
        </w:rPr>
      </w:pPr>
    </w:p>
    <w:p w:rsidR="00334614" w:rsidRDefault="00334614" w:rsidP="00A31DA1">
      <w:pPr>
        <w:pStyle w:val="ListParagraph"/>
        <w:numPr>
          <w:ilvl w:val="0"/>
          <w:numId w:val="1"/>
        </w:numPr>
        <w:jc w:val="both"/>
        <w:outlineLvl w:val="0"/>
        <w:rPr>
          <w:rFonts w:ascii="Arial" w:hAnsi="Arial" w:cs="Arial"/>
          <w:sz w:val="28"/>
          <w:szCs w:val="28"/>
        </w:rPr>
      </w:pPr>
      <w:bookmarkStart w:id="6" w:name="_Toc396832766"/>
      <w:r w:rsidRPr="00334614">
        <w:rPr>
          <w:rFonts w:ascii="Arial" w:hAnsi="Arial" w:cs="Arial"/>
          <w:sz w:val="28"/>
          <w:szCs w:val="28"/>
        </w:rPr>
        <w:t>Các yêu cầu giao tiếp bên ngoài</w:t>
      </w:r>
      <w:bookmarkEnd w:id="6"/>
    </w:p>
    <w:p w:rsidR="00887B3E" w:rsidRDefault="00887B3E" w:rsidP="00887B3E">
      <w:pPr>
        <w:pStyle w:val="ListParagraph"/>
        <w:widowControl w:val="0"/>
        <w:numPr>
          <w:ilvl w:val="0"/>
          <w:numId w:val="7"/>
        </w:numPr>
        <w:suppressAutoHyphens/>
        <w:spacing w:after="0" w:line="240" w:lineRule="auto"/>
        <w:contextualSpacing w:val="0"/>
        <w:jc w:val="both"/>
        <w:rPr>
          <w:rFonts w:ascii="Arial" w:hAnsi="Arial" w:cs="Arial"/>
          <w:sz w:val="28"/>
          <w:szCs w:val="28"/>
        </w:rPr>
      </w:pPr>
      <w:r>
        <w:rPr>
          <w:rFonts w:ascii="Arial" w:hAnsi="Arial" w:cs="Arial"/>
          <w:sz w:val="28"/>
          <w:szCs w:val="28"/>
        </w:rPr>
        <w:t>Các yêu cầu giao tiếp bên ngoài</w:t>
      </w:r>
    </w:p>
    <w:p w:rsidR="00887B3E" w:rsidRDefault="00887B3E" w:rsidP="00887B3E">
      <w:pPr>
        <w:pStyle w:val="ListParagraph"/>
        <w:widowControl w:val="0"/>
        <w:numPr>
          <w:ilvl w:val="1"/>
          <w:numId w:val="8"/>
        </w:numPr>
        <w:suppressAutoHyphens/>
        <w:spacing w:after="0" w:line="240" w:lineRule="auto"/>
        <w:contextualSpacing w:val="0"/>
        <w:rPr>
          <w:rFonts w:ascii="Arial" w:hAnsi="Arial" w:cs="Arial"/>
          <w:sz w:val="28"/>
          <w:szCs w:val="28"/>
        </w:rPr>
      </w:pPr>
      <w:bookmarkStart w:id="7" w:name="_Toc396832767"/>
      <w:r>
        <w:rPr>
          <w:rFonts w:ascii="Arial" w:hAnsi="Arial" w:cs="Arial"/>
          <w:sz w:val="28"/>
          <w:szCs w:val="28"/>
        </w:rPr>
        <w:t>Giao diện người sử dụng</w:t>
      </w:r>
      <w:bookmarkEnd w:id="7"/>
      <w:r>
        <w:rPr>
          <w:rFonts w:ascii="Arial" w:hAnsi="Arial" w:cs="Arial"/>
          <w:sz w:val="28"/>
          <w:szCs w:val="28"/>
        </w:rPr>
        <w:br/>
        <w:t>- Giao diện web đơn giản, nhất quán, thuận tiện cho người dùng sử dụng các chức năng.</w:t>
      </w:r>
      <w:r>
        <w:rPr>
          <w:rFonts w:ascii="Arial" w:hAnsi="Arial" w:cs="Arial"/>
          <w:sz w:val="28"/>
          <w:szCs w:val="28"/>
        </w:rPr>
        <w:br/>
        <w:t>- Giao diện thân thiện, đẹp mắt, sử dụng tông màu không chói mắt.</w:t>
      </w:r>
      <w:r>
        <w:rPr>
          <w:rFonts w:ascii="Arial" w:hAnsi="Arial" w:cs="Arial"/>
          <w:sz w:val="28"/>
          <w:szCs w:val="28"/>
        </w:rPr>
        <w:br/>
        <w:t>- Hệ thống menu tối ưu, thông minh, làm giảm số bước thực hiện một tác vụ.</w:t>
      </w:r>
      <w:r>
        <w:rPr>
          <w:rFonts w:ascii="Arial" w:hAnsi="Arial" w:cs="Arial"/>
          <w:sz w:val="28"/>
          <w:szCs w:val="28"/>
        </w:rPr>
        <w:br/>
        <w:t>- Ngôn ngữ tiếng Việt.</w:t>
      </w:r>
      <w:r>
        <w:rPr>
          <w:rFonts w:ascii="Arial" w:hAnsi="Arial" w:cs="Arial"/>
          <w:sz w:val="28"/>
          <w:szCs w:val="28"/>
        </w:rPr>
        <w:br/>
        <w:t>- Sử dụng font type: san-serif.</w:t>
      </w:r>
      <w:r>
        <w:rPr>
          <w:rFonts w:ascii="Arial" w:hAnsi="Arial" w:cs="Arial"/>
          <w:sz w:val="28"/>
          <w:szCs w:val="28"/>
        </w:rPr>
        <w:br/>
        <w:t>- Các biểu tượng, hình ảnh phải nhất quán, dễ hiểu.</w:t>
      </w:r>
      <w:r>
        <w:rPr>
          <w:rFonts w:ascii="Arial" w:hAnsi="Arial" w:cs="Arial"/>
          <w:sz w:val="28"/>
          <w:szCs w:val="28"/>
        </w:rPr>
        <w:br/>
        <w:t>- Các tác vụ thêm, xóa, sửa có thông báo xác nhận tác vụ.</w:t>
      </w:r>
      <w:r>
        <w:rPr>
          <w:rFonts w:ascii="Arial" w:hAnsi="Arial" w:cs="Arial"/>
          <w:sz w:val="28"/>
          <w:szCs w:val="28"/>
        </w:rPr>
        <w:br/>
        <w:t>- Tác vụ lỗi phải có thông báo lỗi, biểu mẫu thiếu dữ liệu phải chỉ rõ thiếu chỗ nào.</w:t>
      </w:r>
    </w:p>
    <w:p w:rsidR="00887B3E" w:rsidRDefault="00887B3E" w:rsidP="00887B3E">
      <w:pPr>
        <w:pStyle w:val="ListParagraph"/>
        <w:jc w:val="both"/>
        <w:rPr>
          <w:rFonts w:ascii="Arial" w:hAnsi="Arial" w:cs="Arial"/>
          <w:sz w:val="28"/>
          <w:szCs w:val="28"/>
        </w:rPr>
      </w:pPr>
      <w:bookmarkStart w:id="8" w:name="_Toc396832768"/>
      <w:r>
        <w:rPr>
          <w:rFonts w:ascii="Arial" w:hAnsi="Arial" w:cs="Arial"/>
          <w:sz w:val="28"/>
          <w:szCs w:val="28"/>
        </w:rPr>
        <w:t xml:space="preserve">3.2 </w:t>
      </w:r>
      <w:r>
        <w:rPr>
          <w:rFonts w:ascii="Arial" w:hAnsi="Arial" w:cs="Arial"/>
          <w:sz w:val="28"/>
          <w:szCs w:val="28"/>
        </w:rPr>
        <w:tab/>
        <w:t>Giao tiếp phần cứng</w:t>
      </w:r>
      <w:bookmarkEnd w:id="8"/>
    </w:p>
    <w:p w:rsidR="00887B3E" w:rsidRDefault="00887B3E" w:rsidP="00887B3E">
      <w:pPr>
        <w:pStyle w:val="ListParagraph"/>
        <w:jc w:val="both"/>
        <w:rPr>
          <w:rFonts w:ascii="Arial" w:hAnsi="Arial" w:cs="Arial"/>
          <w:sz w:val="28"/>
          <w:szCs w:val="28"/>
        </w:rPr>
      </w:pPr>
      <w:r>
        <w:rPr>
          <w:rFonts w:ascii="Arial" w:hAnsi="Arial" w:cs="Arial"/>
          <w:sz w:val="28"/>
          <w:szCs w:val="28"/>
        </w:rPr>
        <w:tab/>
        <w:t>Website có thể được truy cập trên máy tính hoặc các thiết bị di động có hổ trợ trình duyệt.</w:t>
      </w:r>
    </w:p>
    <w:p w:rsidR="00887B3E" w:rsidRDefault="00887B3E" w:rsidP="00887B3E">
      <w:pPr>
        <w:pStyle w:val="ListParagraph"/>
        <w:ind w:firstLine="720"/>
        <w:jc w:val="both"/>
        <w:rPr>
          <w:rFonts w:ascii="Arial" w:hAnsi="Arial" w:cs="Arial"/>
          <w:sz w:val="28"/>
          <w:szCs w:val="28"/>
        </w:rPr>
      </w:pPr>
      <w:r>
        <w:rPr>
          <w:rFonts w:ascii="Arial" w:hAnsi="Arial" w:cs="Arial"/>
          <w:sz w:val="28"/>
          <w:szCs w:val="28"/>
        </w:rPr>
        <w:t>Nhập liệu thông qua chuột và bàn phím. Xuất dữ liệu thông qua màn hình.</w:t>
      </w:r>
    </w:p>
    <w:p w:rsidR="00887B3E" w:rsidRDefault="00887B3E" w:rsidP="00887B3E">
      <w:pPr>
        <w:pStyle w:val="ListParagraph"/>
        <w:jc w:val="both"/>
        <w:rPr>
          <w:rFonts w:ascii="Arial" w:hAnsi="Arial" w:cs="Arial"/>
          <w:sz w:val="28"/>
          <w:szCs w:val="28"/>
        </w:rPr>
      </w:pPr>
      <w:bookmarkStart w:id="9" w:name="_Toc396832769"/>
      <w:r>
        <w:rPr>
          <w:rFonts w:ascii="Arial" w:hAnsi="Arial" w:cs="Arial"/>
          <w:sz w:val="28"/>
          <w:szCs w:val="28"/>
        </w:rPr>
        <w:t>3.3</w:t>
      </w:r>
      <w:r>
        <w:rPr>
          <w:rFonts w:ascii="Arial" w:hAnsi="Arial" w:cs="Arial"/>
          <w:sz w:val="28"/>
          <w:szCs w:val="28"/>
        </w:rPr>
        <w:tab/>
        <w:t>Giao tiếp phần mềm</w:t>
      </w:r>
      <w:bookmarkEnd w:id="9"/>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thực hiện việc trao đổi dữ liệu với máy chủ thống qua mạng Internet tương thích với nhiều trình duyệt phổ biến như: Google Chrome, Firefox, Opera, IE,..  . Cơ sở dữ liệu được quản lý thông qua hệ quản trị MySQL trên hệ điều hành Windows xp hoặc cao hơn. Dữ liệu gửi đi trong hệ thống bằng phương thức Post, Get.</w:t>
      </w:r>
    </w:p>
    <w:p w:rsidR="00887B3E" w:rsidRDefault="00887B3E" w:rsidP="00887B3E">
      <w:pPr>
        <w:pStyle w:val="ListParagraph"/>
        <w:jc w:val="both"/>
        <w:rPr>
          <w:rFonts w:ascii="Arial" w:hAnsi="Arial" w:cs="Arial"/>
          <w:sz w:val="28"/>
          <w:szCs w:val="28"/>
        </w:rPr>
      </w:pPr>
    </w:p>
    <w:p w:rsidR="00887B3E" w:rsidRDefault="00887B3E" w:rsidP="00887B3E">
      <w:pPr>
        <w:pStyle w:val="ListParagraph"/>
        <w:jc w:val="both"/>
        <w:rPr>
          <w:rFonts w:ascii="Arial" w:hAnsi="Arial" w:cs="Arial"/>
          <w:sz w:val="28"/>
          <w:szCs w:val="28"/>
        </w:rPr>
      </w:pPr>
      <w:bookmarkStart w:id="10" w:name="_Toc396832770"/>
      <w:r>
        <w:rPr>
          <w:rFonts w:ascii="Arial" w:hAnsi="Arial" w:cs="Arial"/>
          <w:sz w:val="28"/>
          <w:szCs w:val="28"/>
        </w:rPr>
        <w:t>3.4</w:t>
      </w:r>
      <w:r>
        <w:rPr>
          <w:rFonts w:ascii="Arial" w:hAnsi="Arial" w:cs="Arial"/>
          <w:sz w:val="28"/>
          <w:szCs w:val="28"/>
        </w:rPr>
        <w:tab/>
        <w:t>Giao tiếp truyền thông tin</w:t>
      </w:r>
      <w:bookmarkEnd w:id="10"/>
    </w:p>
    <w:p w:rsidR="00887B3E" w:rsidRDefault="00887B3E" w:rsidP="00887B3E">
      <w:pPr>
        <w:pStyle w:val="ListParagraph"/>
        <w:ind w:firstLine="720"/>
        <w:rPr>
          <w:rFonts w:ascii="Arial" w:hAnsi="Arial" w:cs="Arial"/>
          <w:sz w:val="28"/>
          <w:szCs w:val="28"/>
        </w:rPr>
      </w:pPr>
      <w:r>
        <w:rPr>
          <w:rFonts w:ascii="Arial" w:hAnsi="Arial" w:cs="Arial"/>
          <w:sz w:val="28"/>
          <w:szCs w:val="28"/>
        </w:rPr>
        <w:t>Hệ thống sử dụng giao thức truyền tin HTTP.</w:t>
      </w:r>
    </w:p>
    <w:p w:rsidR="00887B3E" w:rsidRDefault="00887B3E" w:rsidP="00887B3E">
      <w:pPr>
        <w:pStyle w:val="ListParagraph"/>
        <w:ind w:firstLine="720"/>
        <w:rPr>
          <w:sz w:val="28"/>
          <w:szCs w:val="28"/>
        </w:rPr>
      </w:pPr>
      <w:r>
        <w:rPr>
          <w:rFonts w:ascii="Arial" w:hAnsi="Arial" w:cs="Arial"/>
          <w:sz w:val="28"/>
          <w:szCs w:val="28"/>
        </w:rPr>
        <w:lastRenderedPageBreak/>
        <w:t>Hệ thống giao tiếp với hệ thống thư điện tử để phục hồi các thông tin người dùng.</w:t>
      </w:r>
    </w:p>
    <w:p w:rsidR="00887B3E" w:rsidRDefault="00887B3E" w:rsidP="00887B3E">
      <w:pPr>
        <w:pStyle w:val="ListParagraph"/>
        <w:ind w:firstLine="720"/>
        <w:rPr>
          <w:sz w:val="28"/>
          <w:szCs w:val="28"/>
        </w:rPr>
      </w:pPr>
    </w:p>
    <w:p w:rsidR="003B063A" w:rsidRDefault="003B063A" w:rsidP="002A1BD8">
      <w:pPr>
        <w:pStyle w:val="ListParagraph"/>
        <w:jc w:val="both"/>
        <w:rPr>
          <w:rFonts w:ascii="Arial" w:hAnsi="Arial" w:cs="Arial"/>
          <w:sz w:val="28"/>
          <w:szCs w:val="28"/>
        </w:rPr>
      </w:pPr>
    </w:p>
    <w:p w:rsidR="002A1BD8" w:rsidRDefault="002A1BD8" w:rsidP="00A31DA1">
      <w:pPr>
        <w:pStyle w:val="ListParagraph"/>
        <w:numPr>
          <w:ilvl w:val="0"/>
          <w:numId w:val="1"/>
        </w:numPr>
        <w:jc w:val="both"/>
        <w:outlineLvl w:val="0"/>
        <w:rPr>
          <w:rFonts w:ascii="Arial" w:hAnsi="Arial" w:cs="Arial"/>
          <w:sz w:val="28"/>
          <w:szCs w:val="28"/>
        </w:rPr>
      </w:pPr>
      <w:bookmarkStart w:id="11" w:name="_Toc396832771"/>
      <w:r w:rsidRPr="002A1BD8">
        <w:rPr>
          <w:rFonts w:ascii="Arial" w:hAnsi="Arial" w:cs="Arial"/>
          <w:sz w:val="28"/>
          <w:szCs w:val="28"/>
        </w:rPr>
        <w:t>Các tính năng của hệ thống</w:t>
      </w:r>
      <w:bookmarkEnd w:id="11"/>
    </w:p>
    <w:p w:rsidR="002A1BD8" w:rsidRDefault="006F32F6" w:rsidP="00A31DA1">
      <w:pPr>
        <w:pStyle w:val="ListParagraph"/>
        <w:jc w:val="both"/>
        <w:outlineLvl w:val="1"/>
        <w:rPr>
          <w:rFonts w:ascii="Arial" w:hAnsi="Arial" w:cs="Arial"/>
          <w:sz w:val="28"/>
          <w:szCs w:val="28"/>
        </w:rPr>
      </w:pPr>
      <w:bookmarkStart w:id="12" w:name="_Toc396832772"/>
      <w:r>
        <w:rPr>
          <w:rFonts w:ascii="Arial" w:hAnsi="Arial" w:cs="Arial"/>
          <w:sz w:val="28"/>
          <w:szCs w:val="28"/>
        </w:rPr>
        <w:t>4.1</w:t>
      </w:r>
      <w:r>
        <w:rPr>
          <w:rFonts w:ascii="Arial" w:hAnsi="Arial" w:cs="Arial"/>
          <w:sz w:val="28"/>
          <w:szCs w:val="28"/>
        </w:rPr>
        <w:tab/>
        <w:t>Tính năng đăng nhập</w:t>
      </w:r>
      <w:r w:rsidR="003D49A7">
        <w:rPr>
          <w:rFonts w:ascii="Arial" w:hAnsi="Arial" w:cs="Arial"/>
          <w:sz w:val="28"/>
          <w:szCs w:val="28"/>
        </w:rPr>
        <w:t xml:space="preserve"> </w:t>
      </w:r>
      <w:r w:rsidR="002A1BD8">
        <w:rPr>
          <w:rFonts w:ascii="Arial" w:hAnsi="Arial" w:cs="Arial"/>
          <w:sz w:val="28"/>
          <w:szCs w:val="28"/>
        </w:rPr>
        <w:t>của hệ thống</w:t>
      </w:r>
      <w:bookmarkEnd w:id="12"/>
      <w:r>
        <w:rPr>
          <w:rFonts w:ascii="Arial" w:hAnsi="Arial" w:cs="Arial"/>
          <w:sz w:val="28"/>
          <w:szCs w:val="28"/>
        </w:rPr>
        <w:t>.</w:t>
      </w:r>
    </w:p>
    <w:tbl>
      <w:tblPr>
        <w:tblStyle w:val="TableGrid"/>
        <w:tblW w:w="0" w:type="auto"/>
        <w:tblInd w:w="720" w:type="dxa"/>
        <w:tblLook w:val="04A0" w:firstRow="1" w:lastRow="0" w:firstColumn="1" w:lastColumn="0" w:noHBand="0" w:noVBand="1"/>
      </w:tblPr>
      <w:tblGrid>
        <w:gridCol w:w="1075"/>
        <w:gridCol w:w="7555"/>
      </w:tblGrid>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Mã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REQ01</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Tên yêu cầu</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Đăng nhập</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Mức độ ưu tiên</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8</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Lợi ích</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Chi phí</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5</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Rủi ro</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Mức 7</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Nội dung</w:t>
            </w:r>
          </w:p>
        </w:tc>
        <w:tc>
          <w:tcPr>
            <w:tcW w:w="7555" w:type="dxa"/>
          </w:tcPr>
          <w:p w:rsidR="00A3116C" w:rsidRDefault="00A3116C" w:rsidP="006870DE">
            <w:pPr>
              <w:jc w:val="both"/>
              <w:rPr>
                <w:rFonts w:ascii="Arial" w:hAnsi="Arial" w:cs="Arial"/>
                <w:sz w:val="28"/>
                <w:szCs w:val="28"/>
              </w:rPr>
            </w:pPr>
            <w:r w:rsidRPr="00C4469E">
              <w:rPr>
                <w:rFonts w:ascii="Arial" w:hAnsi="Arial" w:cs="Arial"/>
                <w:sz w:val="28"/>
                <w:szCs w:val="28"/>
              </w:rPr>
              <w:t>Tính năng này giúp cho người dùng có thể đăng nhập vào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Đối tượng sử dụng</w:t>
            </w:r>
          </w:p>
        </w:tc>
        <w:tc>
          <w:tcPr>
            <w:tcW w:w="7555" w:type="dxa"/>
          </w:tcPr>
          <w:p w:rsidR="00A3116C" w:rsidRDefault="00F6571B" w:rsidP="00F6571B">
            <w:pPr>
              <w:pStyle w:val="ListParagraph"/>
              <w:ind w:left="0"/>
              <w:jc w:val="both"/>
              <w:rPr>
                <w:rFonts w:ascii="Arial" w:hAnsi="Arial" w:cs="Arial"/>
                <w:sz w:val="28"/>
                <w:szCs w:val="28"/>
              </w:rPr>
            </w:pPr>
            <w:r>
              <w:rPr>
                <w:rFonts w:ascii="Arial" w:hAnsi="Arial" w:cs="Arial"/>
                <w:sz w:val="28"/>
                <w:szCs w:val="28"/>
              </w:rPr>
              <w:t>Khách hàn</w:t>
            </w:r>
            <w:r w:rsidR="00C906C2">
              <w:rPr>
                <w:rFonts w:ascii="Arial" w:hAnsi="Arial" w:cs="Arial"/>
                <w:sz w:val="28"/>
                <w:szCs w:val="28"/>
              </w:rPr>
              <w:t>g</w:t>
            </w:r>
            <w:r w:rsidR="00A3116C">
              <w:rPr>
                <w:rFonts w:ascii="Arial" w:hAnsi="Arial" w:cs="Arial"/>
                <w:sz w:val="28"/>
                <w:szCs w:val="28"/>
              </w:rPr>
              <w:t>, quản lý hệ thống</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Tiền điều kiện</w:t>
            </w:r>
          </w:p>
        </w:tc>
        <w:tc>
          <w:tcPr>
            <w:tcW w:w="7555" w:type="dxa"/>
          </w:tcPr>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Xử lý</w:t>
            </w:r>
          </w:p>
        </w:tc>
        <w:tc>
          <w:tcPr>
            <w:tcW w:w="7555" w:type="dxa"/>
          </w:tcPr>
          <w:p w:rsidR="00A3116C" w:rsidRPr="00C4469E" w:rsidRDefault="00A3116C" w:rsidP="006870DE">
            <w:pPr>
              <w:jc w:val="both"/>
              <w:rPr>
                <w:rFonts w:ascii="Arial" w:hAnsi="Arial" w:cs="Arial"/>
                <w:sz w:val="28"/>
                <w:szCs w:val="28"/>
              </w:rPr>
            </w:pPr>
            <w:r w:rsidRPr="00C4469E">
              <w:rPr>
                <w:rFonts w:ascii="Arial" w:hAnsi="Arial" w:cs="Arial"/>
                <w:sz w:val="28"/>
                <w:szCs w:val="28"/>
              </w:rPr>
              <w:t>1)</w:t>
            </w:r>
            <w:r w:rsidRPr="00C4469E">
              <w:rPr>
                <w:rFonts w:ascii="Arial" w:hAnsi="Arial" w:cs="Arial"/>
                <w:sz w:val="28"/>
                <w:szCs w:val="28"/>
              </w:rPr>
              <w:tab/>
              <w:t>Để đăng nhập vào hệ thống, người dùng nhấn nút đăng nhập trên màn hình chính</w:t>
            </w:r>
          </w:p>
          <w:p w:rsidR="00A3116C" w:rsidRPr="00C4469E" w:rsidRDefault="00A3116C" w:rsidP="006870DE">
            <w:pPr>
              <w:jc w:val="both"/>
              <w:rPr>
                <w:rFonts w:ascii="Arial" w:hAnsi="Arial" w:cs="Arial"/>
                <w:sz w:val="28"/>
                <w:szCs w:val="28"/>
              </w:rPr>
            </w:pPr>
            <w:r w:rsidRPr="00C4469E">
              <w:rPr>
                <w:rFonts w:ascii="Arial" w:hAnsi="Arial" w:cs="Arial"/>
                <w:sz w:val="28"/>
                <w:szCs w:val="28"/>
              </w:rPr>
              <w:t>2)</w:t>
            </w:r>
            <w:r w:rsidRPr="00C4469E">
              <w:rPr>
                <w:rFonts w:ascii="Arial" w:hAnsi="Arial" w:cs="Arial"/>
                <w:sz w:val="28"/>
                <w:szCs w:val="28"/>
              </w:rPr>
              <w:tab/>
              <w:t>Hệ thống sẽ hiển thị trang đăng nhập.</w:t>
            </w:r>
          </w:p>
          <w:p w:rsidR="00A3116C" w:rsidRPr="00C4469E" w:rsidRDefault="00A3116C" w:rsidP="006870DE">
            <w:pPr>
              <w:jc w:val="both"/>
              <w:rPr>
                <w:rFonts w:ascii="Arial" w:hAnsi="Arial" w:cs="Arial"/>
                <w:sz w:val="28"/>
                <w:szCs w:val="28"/>
              </w:rPr>
            </w:pPr>
            <w:r w:rsidRPr="00C4469E">
              <w:rPr>
                <w:rFonts w:ascii="Arial" w:hAnsi="Arial" w:cs="Arial"/>
                <w:sz w:val="28"/>
                <w:szCs w:val="28"/>
              </w:rPr>
              <w:t>3)</w:t>
            </w:r>
            <w:r w:rsidRPr="00C4469E">
              <w:rPr>
                <w:rFonts w:ascii="Arial" w:hAnsi="Arial" w:cs="Arial"/>
                <w:sz w:val="28"/>
                <w:szCs w:val="28"/>
              </w:rPr>
              <w:tab/>
              <w:t>Hệ thống sẽ hiển thị 2 trường để người dùng nhập Tài khoản và mật khẩu.</w:t>
            </w:r>
          </w:p>
          <w:p w:rsidR="00A3116C" w:rsidRDefault="00A3116C" w:rsidP="006870DE">
            <w:pPr>
              <w:jc w:val="both"/>
              <w:rPr>
                <w:rFonts w:ascii="Arial" w:hAnsi="Arial" w:cs="Arial"/>
                <w:sz w:val="28"/>
                <w:szCs w:val="28"/>
              </w:rPr>
            </w:pPr>
            <w:r w:rsidRPr="00C4469E">
              <w:rPr>
                <w:rFonts w:ascii="Arial" w:hAnsi="Arial" w:cs="Arial"/>
                <w:sz w:val="28"/>
                <w:szCs w:val="28"/>
              </w:rPr>
              <w:t>4)</w:t>
            </w:r>
            <w:r w:rsidRPr="00C4469E">
              <w:rPr>
                <w:rFonts w:ascii="Arial" w:hAnsi="Arial" w:cs="Arial"/>
                <w:sz w:val="28"/>
                <w:szCs w:val="28"/>
              </w:rPr>
              <w:tab/>
              <w:t>Khi người dùng nhấn vào nút Đăng nhập, hệ thống sẽ kiểm tra nếu Tài khoản và mật khẩu là chính xác thì sẽ chuyển người dùng đến màn hình làm việc phù hợp với tài khoản đó.</w:t>
            </w:r>
          </w:p>
          <w:p w:rsidR="00A3116C" w:rsidRDefault="00A3116C" w:rsidP="006870DE">
            <w:pPr>
              <w:jc w:val="both"/>
              <w:rPr>
                <w:rFonts w:ascii="Arial" w:hAnsi="Arial" w:cs="Arial"/>
                <w:sz w:val="28"/>
                <w:szCs w:val="28"/>
              </w:rPr>
            </w:pPr>
            <w:r>
              <w:rPr>
                <w:rFonts w:ascii="Arial" w:hAnsi="Arial" w:cs="Arial"/>
                <w:sz w:val="28"/>
                <w:szCs w:val="28"/>
              </w:rPr>
              <w:tab/>
              <w:t>a)</w:t>
            </w:r>
            <w:r>
              <w:rPr>
                <w:rFonts w:ascii="Arial" w:hAnsi="Arial" w:cs="Arial"/>
                <w:sz w:val="28"/>
                <w:szCs w:val="28"/>
              </w:rPr>
              <w:tab/>
            </w:r>
            <w:r w:rsidRPr="00C4469E">
              <w:rPr>
                <w:rFonts w:ascii="Arial" w:hAnsi="Arial" w:cs="Arial"/>
                <w:sz w:val="28"/>
                <w:szCs w:val="28"/>
              </w:rPr>
              <w:t xml:space="preserve">Nếu tài khoản hoặc mật khẩu bị rỗng thì </w:t>
            </w:r>
            <w:r>
              <w:rPr>
                <w:rFonts w:ascii="Arial" w:hAnsi="Arial" w:cs="Arial"/>
                <w:sz w:val="28"/>
                <w:szCs w:val="28"/>
              </w:rPr>
              <w:lastRenderedPageBreak/>
              <w:tab/>
            </w:r>
            <w:r w:rsidRPr="00C4469E">
              <w:rPr>
                <w:rFonts w:ascii="Arial" w:hAnsi="Arial" w:cs="Arial"/>
                <w:sz w:val="28"/>
                <w:szCs w:val="28"/>
              </w:rPr>
              <w:t xml:space="preserve">khi nhấn vào nút Đăng nhập thì sẽ thông báo lỗi </w:t>
            </w:r>
            <w:r>
              <w:rPr>
                <w:rFonts w:ascii="Arial" w:hAnsi="Arial" w:cs="Arial"/>
                <w:sz w:val="28"/>
                <w:szCs w:val="28"/>
              </w:rPr>
              <w:tab/>
            </w:r>
            <w:r w:rsidRPr="00C4469E">
              <w:rPr>
                <w:rFonts w:ascii="Arial" w:hAnsi="Arial" w:cs="Arial"/>
                <w:sz w:val="28"/>
                <w:szCs w:val="28"/>
              </w:rPr>
              <w:t>“bạn chưa nhập tài khoản hoặc mật khẩu”.</w:t>
            </w:r>
          </w:p>
          <w:p w:rsidR="00A3116C" w:rsidRPr="00C4469E" w:rsidRDefault="00A3116C" w:rsidP="006870DE">
            <w:pPr>
              <w:jc w:val="both"/>
              <w:rPr>
                <w:rFonts w:ascii="Arial" w:hAnsi="Arial" w:cs="Arial"/>
                <w:sz w:val="28"/>
                <w:szCs w:val="28"/>
              </w:rPr>
            </w:pPr>
            <w:r>
              <w:rPr>
                <w:rFonts w:ascii="Arial" w:hAnsi="Arial" w:cs="Arial"/>
                <w:sz w:val="28"/>
                <w:szCs w:val="28"/>
              </w:rPr>
              <w:tab/>
              <w:t>b)</w:t>
            </w:r>
            <w:r>
              <w:rPr>
                <w:rFonts w:ascii="Arial" w:hAnsi="Arial" w:cs="Arial"/>
                <w:sz w:val="28"/>
                <w:szCs w:val="28"/>
              </w:rPr>
              <w:tab/>
            </w:r>
            <w:r w:rsidRPr="00C4469E">
              <w:rPr>
                <w:rFonts w:ascii="Arial" w:hAnsi="Arial" w:cs="Arial"/>
                <w:sz w:val="28"/>
                <w:szCs w:val="28"/>
              </w:rPr>
              <w:t xml:space="preserve">Nếu tài khoản chưa tồn tại trong hệ thống, </w:t>
            </w:r>
            <w:r>
              <w:rPr>
                <w:rFonts w:ascii="Arial" w:hAnsi="Arial" w:cs="Arial"/>
                <w:sz w:val="28"/>
                <w:szCs w:val="28"/>
              </w:rPr>
              <w:tab/>
            </w:r>
            <w:r w:rsidRPr="00C4469E">
              <w:rPr>
                <w:rFonts w:ascii="Arial" w:hAnsi="Arial" w:cs="Arial"/>
                <w:sz w:val="28"/>
                <w:szCs w:val="28"/>
              </w:rPr>
              <w:t xml:space="preserve">hệ thống sẽ hiển thị thông báo gợi ý người dùng </w:t>
            </w:r>
            <w:r>
              <w:rPr>
                <w:rFonts w:ascii="Arial" w:hAnsi="Arial" w:cs="Arial"/>
                <w:sz w:val="28"/>
                <w:szCs w:val="28"/>
              </w:rPr>
              <w:tab/>
            </w:r>
            <w:r w:rsidRPr="00C4469E">
              <w:rPr>
                <w:rFonts w:ascii="Arial" w:hAnsi="Arial" w:cs="Arial"/>
                <w:sz w:val="28"/>
                <w:szCs w:val="28"/>
              </w:rPr>
              <w:t>tạo tài khoản mới.</w:t>
            </w:r>
          </w:p>
          <w:p w:rsidR="00A3116C" w:rsidRPr="00C4469E" w:rsidRDefault="00A3116C" w:rsidP="006870DE">
            <w:pPr>
              <w:jc w:val="both"/>
              <w:rPr>
                <w:rFonts w:ascii="Arial" w:hAnsi="Arial" w:cs="Arial"/>
                <w:sz w:val="28"/>
                <w:szCs w:val="28"/>
              </w:rPr>
            </w:pPr>
            <w:r>
              <w:rPr>
                <w:rFonts w:ascii="Arial" w:hAnsi="Arial" w:cs="Arial"/>
                <w:sz w:val="28"/>
                <w:szCs w:val="28"/>
              </w:rPr>
              <w:tab/>
              <w:t>c)</w:t>
            </w:r>
            <w:r>
              <w:rPr>
                <w:rFonts w:ascii="Arial" w:hAnsi="Arial" w:cs="Arial"/>
                <w:sz w:val="28"/>
                <w:szCs w:val="28"/>
              </w:rPr>
              <w:tab/>
            </w:r>
            <w:r w:rsidRPr="00192120">
              <w:rPr>
                <w:rFonts w:ascii="Arial" w:hAnsi="Arial" w:cs="Arial"/>
                <w:sz w:val="28"/>
                <w:szCs w:val="28"/>
              </w:rPr>
              <w:t xml:space="preserve">Nếu mật khẩu không đúng, hệ thống sẽ </w:t>
            </w:r>
            <w:r>
              <w:rPr>
                <w:rFonts w:ascii="Arial" w:hAnsi="Arial" w:cs="Arial"/>
                <w:sz w:val="28"/>
                <w:szCs w:val="28"/>
              </w:rPr>
              <w:tab/>
            </w:r>
            <w:r w:rsidRPr="00192120">
              <w:rPr>
                <w:rFonts w:ascii="Arial" w:hAnsi="Arial" w:cs="Arial"/>
                <w:sz w:val="28"/>
                <w:szCs w:val="28"/>
              </w:rPr>
              <w:t xml:space="preserve">hiển thị thông báo gợi ý người dùng lấy lại mật </w:t>
            </w:r>
            <w:r>
              <w:rPr>
                <w:rFonts w:ascii="Arial" w:hAnsi="Arial" w:cs="Arial"/>
                <w:sz w:val="28"/>
                <w:szCs w:val="28"/>
              </w:rPr>
              <w:tab/>
            </w:r>
            <w:r w:rsidRPr="00192120">
              <w:rPr>
                <w:rFonts w:ascii="Arial" w:hAnsi="Arial" w:cs="Arial"/>
                <w:sz w:val="28"/>
                <w:szCs w:val="28"/>
              </w:rPr>
              <w:t>khẩu</w:t>
            </w:r>
          </w:p>
          <w:p w:rsidR="00A3116C" w:rsidRPr="00C4469E" w:rsidRDefault="00A3116C" w:rsidP="006870DE">
            <w:pPr>
              <w:jc w:val="both"/>
              <w:rPr>
                <w:rFonts w:ascii="Arial" w:hAnsi="Arial" w:cs="Arial"/>
                <w:sz w:val="28"/>
                <w:szCs w:val="28"/>
              </w:rPr>
            </w:pPr>
            <w:r w:rsidRPr="00C4469E">
              <w:rPr>
                <w:rFonts w:ascii="Arial" w:hAnsi="Arial" w:cs="Arial"/>
                <w:sz w:val="28"/>
                <w:szCs w:val="28"/>
              </w:rPr>
              <w:t>5)</w:t>
            </w:r>
            <w:r w:rsidRPr="00C4469E">
              <w:rPr>
                <w:rFonts w:ascii="Arial" w:hAnsi="Arial" w:cs="Arial"/>
                <w:sz w:val="28"/>
                <w:szCs w:val="28"/>
              </w:rPr>
              <w:tab/>
              <w:t>Nếu Tài khoản và mật khẩu không chính xác, hệ thống sẽ hiển thị thông báo lỗi.</w:t>
            </w:r>
          </w:p>
          <w:p w:rsidR="00A3116C" w:rsidRDefault="00A3116C" w:rsidP="006870DE">
            <w:pPr>
              <w:jc w:val="both"/>
              <w:rPr>
                <w:rFonts w:ascii="Arial" w:hAnsi="Arial" w:cs="Arial"/>
                <w:sz w:val="28"/>
                <w:szCs w:val="28"/>
              </w:rPr>
            </w:pPr>
            <w:r w:rsidRPr="00C4469E">
              <w:rPr>
                <w:rFonts w:ascii="Arial" w:hAnsi="Arial" w:cs="Arial"/>
                <w:sz w:val="28"/>
                <w:szCs w:val="28"/>
              </w:rPr>
              <w:t>6)</w:t>
            </w:r>
            <w:r w:rsidRPr="00C4469E">
              <w:rPr>
                <w:rFonts w:ascii="Arial" w:hAnsi="Arial" w:cs="Arial"/>
                <w:sz w:val="28"/>
                <w:szCs w:val="28"/>
              </w:rPr>
              <w:tab/>
              <w:t>Nếu người dùng quên mật khẩu thì nhấn vào dòng “Quên mật khẩu” để lấy lại mật khẩu.</w:t>
            </w:r>
          </w:p>
          <w:p w:rsidR="00A3116C" w:rsidRPr="00C4469E" w:rsidRDefault="00A3116C" w:rsidP="006870DE">
            <w:pPr>
              <w:jc w:val="both"/>
              <w:rPr>
                <w:rFonts w:ascii="Arial" w:hAnsi="Arial" w:cs="Arial"/>
                <w:sz w:val="28"/>
                <w:szCs w:val="28"/>
              </w:rPr>
            </w:pPr>
            <w:r>
              <w:rPr>
                <w:rFonts w:ascii="Arial" w:hAnsi="Arial" w:cs="Arial"/>
                <w:sz w:val="28"/>
                <w:szCs w:val="28"/>
              </w:rPr>
              <w:t>7)</w:t>
            </w:r>
            <w:r>
              <w:rPr>
                <w:rFonts w:ascii="Arial" w:hAnsi="Arial" w:cs="Arial"/>
                <w:sz w:val="28"/>
                <w:szCs w:val="28"/>
              </w:rPr>
              <w:tab/>
              <w:t>Nếu người dùng bấm vào nút hủy bỏ, hệ thống sẽ chuyển về trang chủ.</w:t>
            </w:r>
          </w:p>
          <w:p w:rsidR="00A3116C" w:rsidRDefault="00A3116C" w:rsidP="006870DE">
            <w:pPr>
              <w:pStyle w:val="ListParagraph"/>
              <w:ind w:left="0"/>
              <w:jc w:val="both"/>
              <w:rPr>
                <w:rFonts w:ascii="Arial" w:hAnsi="Arial" w:cs="Arial"/>
                <w:sz w:val="28"/>
                <w:szCs w:val="28"/>
              </w:rPr>
            </w:pP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lastRenderedPageBreak/>
              <w:t>Kết quả</w:t>
            </w:r>
          </w:p>
        </w:tc>
        <w:tc>
          <w:tcPr>
            <w:tcW w:w="7555" w:type="dxa"/>
          </w:tcPr>
          <w:p w:rsidR="00A3116C" w:rsidRDefault="00A3116C" w:rsidP="006870DE">
            <w:pPr>
              <w:pStyle w:val="ListParagraph"/>
              <w:ind w:left="0"/>
              <w:jc w:val="both"/>
              <w:rPr>
                <w:rFonts w:ascii="Arial" w:hAnsi="Arial" w:cs="Arial"/>
                <w:sz w:val="28"/>
                <w:szCs w:val="28"/>
              </w:rPr>
            </w:pPr>
            <w:r>
              <w:rPr>
                <w:rFonts w:ascii="Arial" w:hAnsi="Arial" w:cs="Arial"/>
                <w:sz w:val="28"/>
                <w:szCs w:val="28"/>
              </w:rPr>
              <w:t>Chuyển đến trang làm việc theo phân quyền tài khoản</w:t>
            </w:r>
          </w:p>
        </w:tc>
      </w:tr>
      <w:tr w:rsidR="00A3116C" w:rsidTr="006870DE">
        <w:tc>
          <w:tcPr>
            <w:tcW w:w="1075" w:type="dxa"/>
            <w:shd w:val="clear" w:color="auto" w:fill="DEEAF6" w:themeFill="accent1" w:themeFillTint="33"/>
          </w:tcPr>
          <w:p w:rsidR="00A3116C" w:rsidRPr="001F2AE9" w:rsidRDefault="00A3116C" w:rsidP="006870DE">
            <w:pPr>
              <w:pStyle w:val="ListParagraph"/>
              <w:ind w:left="0"/>
              <w:jc w:val="both"/>
              <w:rPr>
                <w:rFonts w:ascii="Arial" w:hAnsi="Arial" w:cs="Arial"/>
                <w:b/>
                <w:sz w:val="28"/>
                <w:szCs w:val="28"/>
              </w:rPr>
            </w:pPr>
            <w:r w:rsidRPr="001F2AE9">
              <w:rPr>
                <w:rFonts w:ascii="Arial" w:hAnsi="Arial" w:cs="Arial"/>
                <w:b/>
                <w:sz w:val="28"/>
                <w:szCs w:val="28"/>
              </w:rPr>
              <w:t>Ghi chú</w:t>
            </w:r>
          </w:p>
        </w:tc>
        <w:tc>
          <w:tcPr>
            <w:tcW w:w="7555" w:type="dxa"/>
          </w:tcPr>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Nút đăng nhập chỉ hiển thị khi người dùng chưa đăng nhập hoặc đã đăng xuất khỏi hệ thống.</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Tài khoản phải thuộc trong các ký tự a..z, A…z, 0…9.</w:t>
            </w:r>
          </w:p>
          <w:p w:rsidR="00A3116C" w:rsidRDefault="00A3116C" w:rsidP="006870DE">
            <w:pPr>
              <w:jc w:val="both"/>
              <w:rPr>
                <w:rFonts w:ascii="Arial" w:hAnsi="Arial" w:cs="Arial"/>
                <w:sz w:val="28"/>
                <w:szCs w:val="28"/>
              </w:rPr>
            </w:pPr>
            <w:r>
              <w:rPr>
                <w:rFonts w:ascii="Arial" w:hAnsi="Arial" w:cs="Arial"/>
                <w:sz w:val="28"/>
                <w:szCs w:val="28"/>
              </w:rPr>
              <w:tab/>
            </w:r>
            <w:r w:rsidRPr="00C4469E">
              <w:rPr>
                <w:rFonts w:ascii="Arial" w:hAnsi="Arial" w:cs="Arial"/>
                <w:sz w:val="28"/>
                <w:szCs w:val="28"/>
              </w:rPr>
              <w:t>Mật khẩu phải bao gồm ký tự và số.</w:t>
            </w:r>
          </w:p>
        </w:tc>
      </w:tr>
    </w:tbl>
    <w:p w:rsidR="003D49A7" w:rsidRDefault="003D49A7" w:rsidP="00620849">
      <w:pPr>
        <w:pStyle w:val="ListParagraph"/>
        <w:ind w:firstLine="720"/>
        <w:jc w:val="both"/>
        <w:rPr>
          <w:rFonts w:ascii="Arial" w:hAnsi="Arial" w:cs="Arial"/>
          <w:sz w:val="28"/>
          <w:szCs w:val="28"/>
        </w:rPr>
      </w:pPr>
    </w:p>
    <w:p w:rsidR="002A1BD8" w:rsidRDefault="002A1BD8" w:rsidP="00A31DA1">
      <w:pPr>
        <w:pStyle w:val="ListParagraph"/>
        <w:jc w:val="both"/>
        <w:outlineLvl w:val="1"/>
        <w:rPr>
          <w:rFonts w:ascii="Arial" w:hAnsi="Arial" w:cs="Arial"/>
          <w:sz w:val="28"/>
          <w:szCs w:val="28"/>
        </w:rPr>
      </w:pPr>
      <w:bookmarkStart w:id="13" w:name="_Toc396832773"/>
      <w:r>
        <w:rPr>
          <w:rFonts w:ascii="Arial" w:hAnsi="Arial" w:cs="Arial"/>
          <w:sz w:val="28"/>
          <w:szCs w:val="28"/>
        </w:rPr>
        <w:t>4.2</w:t>
      </w:r>
      <w:r>
        <w:rPr>
          <w:rFonts w:ascii="Arial" w:hAnsi="Arial" w:cs="Arial"/>
          <w:sz w:val="28"/>
          <w:szCs w:val="28"/>
        </w:rPr>
        <w:tab/>
        <w:t>T</w:t>
      </w:r>
      <w:r w:rsidR="006F32F6">
        <w:rPr>
          <w:rFonts w:ascii="Arial" w:hAnsi="Arial" w:cs="Arial"/>
          <w:sz w:val="28"/>
          <w:szCs w:val="28"/>
        </w:rPr>
        <w:t xml:space="preserve">ính năng </w:t>
      </w:r>
      <w:r w:rsidR="003D49A7">
        <w:rPr>
          <w:rFonts w:ascii="Arial" w:hAnsi="Arial" w:cs="Arial"/>
          <w:sz w:val="28"/>
          <w:szCs w:val="28"/>
        </w:rPr>
        <w:t>đăng xuất</w:t>
      </w:r>
      <w:r w:rsidR="006F32F6">
        <w:rPr>
          <w:rFonts w:ascii="Arial" w:hAnsi="Arial" w:cs="Arial"/>
          <w:sz w:val="28"/>
          <w:szCs w:val="28"/>
        </w:rPr>
        <w:t xml:space="preserve"> </w:t>
      </w:r>
      <w:r>
        <w:rPr>
          <w:rFonts w:ascii="Arial" w:hAnsi="Arial" w:cs="Arial"/>
          <w:sz w:val="28"/>
          <w:szCs w:val="28"/>
        </w:rPr>
        <w:t>của hệ thống</w:t>
      </w:r>
      <w:bookmarkEnd w:id="13"/>
      <w:r w:rsidR="006F32F6">
        <w:rPr>
          <w:rFonts w:ascii="Arial" w:hAnsi="Arial" w:cs="Arial"/>
          <w:sz w:val="28"/>
          <w:szCs w:val="28"/>
        </w:rPr>
        <w:t>.</w:t>
      </w:r>
    </w:p>
    <w:p w:rsidR="00536B69" w:rsidRPr="00536B69" w:rsidRDefault="00536B69" w:rsidP="00536B69">
      <w:pPr>
        <w:pStyle w:val="ListParagraph"/>
        <w:ind w:firstLine="720"/>
        <w:jc w:val="both"/>
        <w:outlineLvl w:val="1"/>
        <w:rPr>
          <w:rFonts w:ascii="Arial" w:hAnsi="Arial" w:cs="Arial"/>
          <w:sz w:val="28"/>
          <w:szCs w:val="28"/>
        </w:rPr>
      </w:pPr>
      <w:r>
        <w:rPr>
          <w:rFonts w:ascii="Arial" w:hAnsi="Arial" w:cs="Arial"/>
          <w:sz w:val="28"/>
          <w:szCs w:val="28"/>
        </w:rPr>
        <w:t>4.2.1</w:t>
      </w:r>
      <w:r>
        <w:rPr>
          <w:rFonts w:ascii="Arial" w:hAnsi="Arial" w:cs="Arial"/>
          <w:sz w:val="28"/>
          <w:szCs w:val="28"/>
        </w:rPr>
        <w:tab/>
        <w:t>Mô tả và mức ưu tiên</w:t>
      </w:r>
    </w:p>
    <w:p w:rsidR="00536B69" w:rsidRDefault="00536B69" w:rsidP="00536B69">
      <w:pPr>
        <w:pStyle w:val="ListParagraph"/>
        <w:jc w:val="both"/>
        <w:rPr>
          <w:rFonts w:ascii="Arial" w:hAnsi="Arial" w:cs="Arial"/>
          <w:sz w:val="28"/>
          <w:szCs w:val="28"/>
        </w:rPr>
      </w:pPr>
      <w:r>
        <w:rPr>
          <w:rFonts w:ascii="Arial" w:hAnsi="Arial" w:cs="Arial"/>
          <w:sz w:val="28"/>
          <w:szCs w:val="28"/>
        </w:rPr>
        <w:tab/>
        <w:t>Tính năng giúp người dùng có thể đăng xuất khỏi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Độ ưu tiên: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Lợi ích: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Chi phí: mức 3.</w:t>
      </w:r>
    </w:p>
    <w:p w:rsidR="00536B69" w:rsidRDefault="00536B69" w:rsidP="00536B69">
      <w:pPr>
        <w:pStyle w:val="ListParagraph"/>
        <w:jc w:val="both"/>
        <w:rPr>
          <w:rFonts w:ascii="Arial" w:hAnsi="Arial" w:cs="Arial"/>
          <w:sz w:val="28"/>
          <w:szCs w:val="28"/>
        </w:rPr>
      </w:pPr>
      <w:r>
        <w:rPr>
          <w:rFonts w:ascii="Arial" w:hAnsi="Arial" w:cs="Arial"/>
          <w:sz w:val="28"/>
          <w:szCs w:val="28"/>
        </w:rPr>
        <w:tab/>
        <w:t>Rủi ro: mức 5.</w:t>
      </w:r>
    </w:p>
    <w:p w:rsidR="00536B69" w:rsidRDefault="00536B69" w:rsidP="00536B69">
      <w:pPr>
        <w:pStyle w:val="ListParagraph"/>
        <w:jc w:val="both"/>
        <w:rPr>
          <w:rFonts w:ascii="Arial" w:hAnsi="Arial" w:cs="Arial"/>
          <w:sz w:val="28"/>
          <w:szCs w:val="28"/>
        </w:rPr>
      </w:pPr>
      <w:r>
        <w:rPr>
          <w:rFonts w:ascii="Arial" w:hAnsi="Arial" w:cs="Arial"/>
          <w:sz w:val="28"/>
          <w:szCs w:val="28"/>
        </w:rPr>
        <w:tab/>
        <w:t>4.2.2 Tác nhân / Chuỗi đáp ứng</w:t>
      </w:r>
    </w:p>
    <w:p w:rsidR="00536B69" w:rsidRPr="00536B69" w:rsidRDefault="00536B69" w:rsidP="00536B69">
      <w:pPr>
        <w:pStyle w:val="ListParagraph"/>
        <w:ind w:firstLine="720"/>
        <w:jc w:val="both"/>
        <w:rPr>
          <w:rFonts w:ascii="Arial" w:hAnsi="Arial" w:cs="Arial"/>
          <w:sz w:val="28"/>
          <w:szCs w:val="28"/>
        </w:rPr>
      </w:pPr>
      <w:r w:rsidRPr="00536B69">
        <w:rPr>
          <w:rFonts w:ascii="Arial" w:hAnsi="Arial" w:cs="Arial"/>
          <w:sz w:val="28"/>
          <w:szCs w:val="28"/>
        </w:rPr>
        <w:t>1)</w:t>
      </w:r>
      <w:r w:rsidRPr="00536B69">
        <w:rPr>
          <w:rFonts w:ascii="Arial" w:hAnsi="Arial" w:cs="Arial"/>
          <w:sz w:val="28"/>
          <w:szCs w:val="28"/>
        </w:rPr>
        <w:tab/>
        <w:t xml:space="preserve">Để đăng </w:t>
      </w:r>
      <w:r>
        <w:rPr>
          <w:rFonts w:ascii="Arial" w:hAnsi="Arial" w:cs="Arial"/>
          <w:sz w:val="28"/>
          <w:szCs w:val="28"/>
        </w:rPr>
        <w:t>xuất khỏi</w:t>
      </w:r>
      <w:r w:rsidRPr="00536B69">
        <w:rPr>
          <w:rFonts w:ascii="Arial" w:hAnsi="Arial" w:cs="Arial"/>
          <w:sz w:val="28"/>
          <w:szCs w:val="28"/>
        </w:rPr>
        <w:t xml:space="preserve"> hệ thống, người dùng </w:t>
      </w:r>
      <w:r>
        <w:rPr>
          <w:rFonts w:ascii="Arial" w:hAnsi="Arial" w:cs="Arial"/>
          <w:sz w:val="28"/>
          <w:szCs w:val="28"/>
        </w:rPr>
        <w:t>phải</w:t>
      </w:r>
      <w:r w:rsidRPr="00536B69">
        <w:rPr>
          <w:rFonts w:ascii="Arial" w:hAnsi="Arial" w:cs="Arial"/>
          <w:sz w:val="28"/>
          <w:szCs w:val="28"/>
        </w:rPr>
        <w:t xml:space="preserve"> đăng nhậ</w:t>
      </w:r>
      <w:r>
        <w:rPr>
          <w:rFonts w:ascii="Arial" w:hAnsi="Arial" w:cs="Arial"/>
          <w:sz w:val="28"/>
          <w:szCs w:val="28"/>
        </w:rPr>
        <w:t>p vào hệ thống trước đó.</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2)</w:t>
      </w:r>
      <w:r>
        <w:rPr>
          <w:rFonts w:ascii="Arial" w:hAnsi="Arial" w:cs="Arial"/>
          <w:sz w:val="28"/>
          <w:szCs w:val="28"/>
        </w:rPr>
        <w:tab/>
        <w:t>Để đăng xuất, người dùng nhấn vào nút “Đăng xuất” trên màn hình chính.</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3)</w:t>
      </w:r>
      <w:r>
        <w:rPr>
          <w:rFonts w:ascii="Arial" w:hAnsi="Arial" w:cs="Arial"/>
          <w:sz w:val="28"/>
          <w:szCs w:val="28"/>
        </w:rPr>
        <w:tab/>
        <w:t>Hệ thống sẽ xử lý xóa phiên làm việc của tài khoản đang tồ tại.</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4)</w:t>
      </w:r>
      <w:r>
        <w:rPr>
          <w:rFonts w:ascii="Arial" w:hAnsi="Arial" w:cs="Arial"/>
          <w:sz w:val="28"/>
          <w:szCs w:val="28"/>
        </w:rPr>
        <w:tab/>
        <w:t>Hệ thống sẽ chuyển màn hình về trang chủ.</w:t>
      </w:r>
    </w:p>
    <w:p w:rsidR="00536B69" w:rsidRDefault="00536B69" w:rsidP="00536B69">
      <w:pPr>
        <w:pStyle w:val="ListParagraph"/>
        <w:ind w:firstLine="720"/>
        <w:jc w:val="both"/>
        <w:rPr>
          <w:rFonts w:ascii="Arial" w:hAnsi="Arial" w:cs="Arial"/>
          <w:sz w:val="28"/>
          <w:szCs w:val="28"/>
        </w:rPr>
      </w:pPr>
    </w:p>
    <w:p w:rsidR="00536B69" w:rsidRDefault="00174159" w:rsidP="00536B69">
      <w:pPr>
        <w:pStyle w:val="ListParagraph"/>
        <w:ind w:firstLine="720"/>
        <w:jc w:val="both"/>
        <w:rPr>
          <w:rFonts w:ascii="Arial" w:hAnsi="Arial" w:cs="Arial"/>
          <w:sz w:val="28"/>
          <w:szCs w:val="28"/>
        </w:rPr>
      </w:pPr>
      <w:r>
        <w:rPr>
          <w:rFonts w:ascii="Arial" w:hAnsi="Arial" w:cs="Arial"/>
          <w:sz w:val="28"/>
          <w:szCs w:val="28"/>
        </w:rPr>
        <w:lastRenderedPageBreak/>
        <w:t>4.2</w:t>
      </w:r>
      <w:r w:rsidR="00536B69">
        <w:rPr>
          <w:rFonts w:ascii="Arial" w:hAnsi="Arial" w:cs="Arial"/>
          <w:sz w:val="28"/>
          <w:szCs w:val="28"/>
        </w:rPr>
        <w:t>.3</w:t>
      </w:r>
      <w:r w:rsidR="00536B69">
        <w:rPr>
          <w:rFonts w:ascii="Arial" w:hAnsi="Arial" w:cs="Arial"/>
          <w:sz w:val="28"/>
          <w:szCs w:val="28"/>
        </w:rPr>
        <w:tab/>
        <w:t>Các yêu cầu chức năng</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REQ-1:</w:t>
      </w:r>
      <w:r>
        <w:rPr>
          <w:rFonts w:ascii="Arial" w:hAnsi="Arial" w:cs="Arial"/>
          <w:sz w:val="28"/>
          <w:szCs w:val="28"/>
        </w:rPr>
        <w:tab/>
        <w:t>Hiển thị nút đăng xuất.</w:t>
      </w:r>
    </w:p>
    <w:p w:rsidR="00536B69" w:rsidRDefault="00536B69" w:rsidP="00536B69">
      <w:pPr>
        <w:pStyle w:val="ListParagraph"/>
        <w:ind w:firstLine="720"/>
        <w:jc w:val="both"/>
        <w:rPr>
          <w:rFonts w:ascii="Arial" w:hAnsi="Arial" w:cs="Arial"/>
          <w:sz w:val="28"/>
          <w:szCs w:val="28"/>
        </w:rPr>
      </w:pPr>
      <w:r>
        <w:rPr>
          <w:rFonts w:ascii="Arial" w:hAnsi="Arial" w:cs="Arial"/>
          <w:sz w:val="28"/>
          <w:szCs w:val="28"/>
        </w:rPr>
        <w:t>Nút đăng xuất chỉ hiển thị khi người dùng đã đăng vào hệ thống.</w:t>
      </w:r>
    </w:p>
    <w:p w:rsidR="00536B69" w:rsidRDefault="00536B69" w:rsidP="00536B69">
      <w:pPr>
        <w:pStyle w:val="ListParagraph"/>
        <w:jc w:val="both"/>
        <w:rPr>
          <w:rFonts w:ascii="Arial" w:hAnsi="Arial" w:cs="Arial"/>
          <w:sz w:val="28"/>
          <w:szCs w:val="28"/>
        </w:rPr>
      </w:pPr>
      <w:r>
        <w:rPr>
          <w:rFonts w:ascii="Arial" w:hAnsi="Arial" w:cs="Arial"/>
          <w:sz w:val="28"/>
          <w:szCs w:val="28"/>
        </w:rPr>
        <w:tab/>
        <w:t>REQ-2:</w:t>
      </w:r>
      <w:r>
        <w:rPr>
          <w:rFonts w:ascii="Arial" w:hAnsi="Arial" w:cs="Arial"/>
          <w:sz w:val="28"/>
          <w:szCs w:val="28"/>
        </w:rPr>
        <w:tab/>
        <w:t>Xử lý đăng xuất.</w:t>
      </w:r>
    </w:p>
    <w:p w:rsidR="00536B69" w:rsidRDefault="00536B69" w:rsidP="00536B69">
      <w:pPr>
        <w:pStyle w:val="ListParagraph"/>
        <w:jc w:val="both"/>
        <w:rPr>
          <w:rFonts w:ascii="Arial" w:hAnsi="Arial" w:cs="Arial"/>
          <w:sz w:val="28"/>
          <w:szCs w:val="28"/>
        </w:rPr>
      </w:pPr>
      <w:r>
        <w:rPr>
          <w:rFonts w:ascii="Arial" w:hAnsi="Arial" w:cs="Arial"/>
          <w:sz w:val="28"/>
          <w:szCs w:val="28"/>
        </w:rPr>
        <w:tab/>
        <w:t>Hệ thống sẽ</w:t>
      </w:r>
      <w:r w:rsidR="00793D1D">
        <w:rPr>
          <w:rFonts w:ascii="Arial" w:hAnsi="Arial" w:cs="Arial"/>
          <w:sz w:val="28"/>
          <w:szCs w:val="28"/>
        </w:rPr>
        <w:t xml:space="preserve"> xóa các session liên quan đến tài khoản đã đăng xuất.</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4.3</w:t>
      </w:r>
      <w:r>
        <w:rPr>
          <w:rFonts w:ascii="Arial" w:hAnsi="Arial" w:cs="Arial"/>
          <w:sz w:val="28"/>
          <w:szCs w:val="28"/>
        </w:rPr>
        <w:tab/>
        <w:t>Tính năng đăng ký của hệ thống.</w:t>
      </w:r>
      <w:r w:rsidR="00B52543">
        <w:rPr>
          <w:rFonts w:ascii="Arial" w:hAnsi="Arial" w:cs="Arial"/>
          <w:sz w:val="28"/>
          <w:szCs w:val="28"/>
        </w:rPr>
        <w:t xml:space="preserve"> ( Hiep, Huy)</w:t>
      </w:r>
    </w:p>
    <w:p w:rsidR="003D49A7" w:rsidRDefault="003D49A7" w:rsidP="00A31DA1">
      <w:pPr>
        <w:pStyle w:val="ListParagraph"/>
        <w:jc w:val="both"/>
        <w:outlineLvl w:val="1"/>
        <w:rPr>
          <w:rFonts w:ascii="Arial" w:hAnsi="Arial" w:cs="Arial"/>
          <w:sz w:val="28"/>
          <w:szCs w:val="28"/>
        </w:rPr>
      </w:pPr>
      <w:r>
        <w:rPr>
          <w:rFonts w:ascii="Arial" w:hAnsi="Arial" w:cs="Arial"/>
          <w:sz w:val="28"/>
          <w:szCs w:val="28"/>
        </w:rPr>
        <w:t>4.4</w:t>
      </w:r>
      <w:r>
        <w:rPr>
          <w:rFonts w:ascii="Arial" w:hAnsi="Arial" w:cs="Arial"/>
          <w:sz w:val="28"/>
          <w:szCs w:val="28"/>
        </w:rPr>
        <w:tab/>
        <w:t>Tính năng lấy lại mật khẩu của hệ thống.</w:t>
      </w:r>
      <w:r w:rsidR="00B52543">
        <w:rPr>
          <w:rFonts w:ascii="Arial" w:hAnsi="Arial" w:cs="Arial"/>
          <w:sz w:val="28"/>
          <w:szCs w:val="28"/>
        </w:rPr>
        <w:t xml:space="preserve"> ( Hiep, Huy)</w:t>
      </w:r>
    </w:p>
    <w:p w:rsidR="003D49A7" w:rsidRPr="002325FE" w:rsidRDefault="003D49A7" w:rsidP="002325FE">
      <w:pPr>
        <w:pStyle w:val="ListParagraph"/>
        <w:jc w:val="both"/>
        <w:outlineLvl w:val="1"/>
        <w:rPr>
          <w:rFonts w:ascii="Arial" w:hAnsi="Arial" w:cs="Arial"/>
          <w:sz w:val="28"/>
          <w:szCs w:val="28"/>
        </w:rPr>
      </w:pPr>
      <w:r>
        <w:rPr>
          <w:rFonts w:ascii="Arial" w:hAnsi="Arial" w:cs="Arial"/>
          <w:sz w:val="28"/>
          <w:szCs w:val="28"/>
        </w:rPr>
        <w:t>4.5</w:t>
      </w:r>
      <w:r>
        <w:rPr>
          <w:rFonts w:ascii="Arial" w:hAnsi="Arial" w:cs="Arial"/>
          <w:sz w:val="28"/>
          <w:szCs w:val="28"/>
        </w:rPr>
        <w:tab/>
        <w:t>Tính năng đổi mật khẩu của hệ thống.</w:t>
      </w:r>
      <w:r w:rsidR="00B52543">
        <w:rPr>
          <w:rFonts w:ascii="Arial" w:hAnsi="Arial" w:cs="Arial"/>
          <w:sz w:val="28"/>
          <w:szCs w:val="28"/>
        </w:rPr>
        <w:t xml:space="preserve"> ( Tùng)</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.6</w:t>
      </w:r>
      <w:r w:rsidR="006F32F6">
        <w:rPr>
          <w:rFonts w:ascii="Arial" w:hAnsi="Arial" w:cs="Arial"/>
          <w:sz w:val="28"/>
          <w:szCs w:val="28"/>
        </w:rPr>
        <w:tab/>
        <w:t xml:space="preserve">Tính năng tìm </w:t>
      </w:r>
      <w:r w:rsidR="002325FE">
        <w:rPr>
          <w:rFonts w:ascii="Arial" w:hAnsi="Arial" w:cs="Arial"/>
          <w:sz w:val="28"/>
          <w:szCs w:val="28"/>
        </w:rPr>
        <w:t>nhà trọ</w:t>
      </w:r>
      <w:r w:rsidR="006F32F6">
        <w:rPr>
          <w:rFonts w:ascii="Arial" w:hAnsi="Arial" w:cs="Arial"/>
          <w:sz w:val="28"/>
          <w:szCs w:val="28"/>
        </w:rPr>
        <w:t xml:space="preserve"> của hệ thống.</w:t>
      </w:r>
      <w:r w:rsidR="00B52543">
        <w:rPr>
          <w:rFonts w:ascii="Arial" w:hAnsi="Arial" w:cs="Arial"/>
          <w:sz w:val="28"/>
          <w:szCs w:val="28"/>
        </w:rPr>
        <w:t xml:space="preserve"> ( Nam)</w:t>
      </w:r>
    </w:p>
    <w:p w:rsidR="006F32F6" w:rsidRDefault="002325FE" w:rsidP="00A31DA1">
      <w:pPr>
        <w:pStyle w:val="ListParagraph"/>
        <w:jc w:val="both"/>
        <w:outlineLvl w:val="1"/>
        <w:rPr>
          <w:rFonts w:ascii="Arial" w:hAnsi="Arial" w:cs="Arial"/>
          <w:sz w:val="28"/>
          <w:szCs w:val="28"/>
        </w:rPr>
      </w:pPr>
      <w:r>
        <w:rPr>
          <w:rFonts w:ascii="Arial" w:hAnsi="Arial" w:cs="Arial"/>
          <w:sz w:val="28"/>
          <w:szCs w:val="28"/>
        </w:rPr>
        <w:t>4.7</w:t>
      </w:r>
      <w:r w:rsidR="006F32F6">
        <w:rPr>
          <w:rFonts w:ascii="Arial" w:hAnsi="Arial" w:cs="Arial"/>
          <w:sz w:val="28"/>
          <w:szCs w:val="28"/>
        </w:rPr>
        <w:tab/>
        <w:t xml:space="preserve">Tính năng </w:t>
      </w:r>
      <w:r>
        <w:rPr>
          <w:rFonts w:ascii="Arial" w:hAnsi="Arial" w:cs="Arial"/>
          <w:sz w:val="28"/>
          <w:szCs w:val="28"/>
        </w:rPr>
        <w:t>cập nhật thông tin tài khoản</w:t>
      </w:r>
      <w:r w:rsidR="006F32F6">
        <w:rPr>
          <w:rFonts w:ascii="Arial" w:hAnsi="Arial" w:cs="Arial"/>
          <w:sz w:val="28"/>
          <w:szCs w:val="28"/>
        </w:rPr>
        <w:t xml:space="preserve"> của hệ thống.</w:t>
      </w:r>
      <w:r w:rsidR="00B52543">
        <w:rPr>
          <w:rFonts w:ascii="Arial" w:hAnsi="Arial" w:cs="Arial"/>
          <w:sz w:val="28"/>
          <w:szCs w:val="28"/>
        </w:rPr>
        <w:t xml:space="preserve"> ( Tâm)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8</w:t>
      </w:r>
      <w:r w:rsidR="006F32F6">
        <w:rPr>
          <w:rFonts w:ascii="Arial" w:hAnsi="Arial" w:cs="Arial"/>
          <w:sz w:val="28"/>
          <w:szCs w:val="28"/>
        </w:rPr>
        <w:tab/>
        <w:t xml:space="preserve">Tính năng </w:t>
      </w:r>
      <w:r w:rsidR="002325FE">
        <w:rPr>
          <w:rFonts w:ascii="Arial" w:hAnsi="Arial" w:cs="Arial"/>
          <w:sz w:val="28"/>
          <w:szCs w:val="28"/>
        </w:rPr>
        <w:t>bình luận</w:t>
      </w:r>
      <w:r w:rsidR="006F32F6">
        <w:rPr>
          <w:rFonts w:ascii="Arial" w:hAnsi="Arial" w:cs="Arial"/>
          <w:sz w:val="28"/>
          <w:szCs w:val="28"/>
        </w:rPr>
        <w:t xml:space="preserve"> của hệ thống.</w:t>
      </w:r>
      <w:r w:rsidR="00B52543">
        <w:rPr>
          <w:rFonts w:ascii="Arial" w:hAnsi="Arial" w:cs="Arial"/>
          <w:sz w:val="28"/>
          <w:szCs w:val="28"/>
        </w:rPr>
        <w:t xml:space="preserve"> ( Tùng, Tâm)</w:t>
      </w:r>
    </w:p>
    <w:p w:rsidR="006F32F6" w:rsidRDefault="006F32F6" w:rsidP="00A31DA1">
      <w:pPr>
        <w:pStyle w:val="ListParagraph"/>
        <w:jc w:val="both"/>
        <w:outlineLvl w:val="1"/>
        <w:rPr>
          <w:rFonts w:ascii="Arial" w:hAnsi="Arial" w:cs="Arial"/>
          <w:sz w:val="28"/>
          <w:szCs w:val="28"/>
        </w:rPr>
      </w:pPr>
      <w:r>
        <w:rPr>
          <w:rFonts w:ascii="Arial" w:hAnsi="Arial" w:cs="Arial"/>
          <w:sz w:val="28"/>
          <w:szCs w:val="28"/>
        </w:rPr>
        <w:t>4.</w:t>
      </w:r>
      <w:r w:rsidR="00B52543">
        <w:rPr>
          <w:rFonts w:ascii="Arial" w:hAnsi="Arial" w:cs="Arial"/>
          <w:sz w:val="28"/>
          <w:szCs w:val="28"/>
        </w:rPr>
        <w:t>9</w:t>
      </w:r>
      <w:r w:rsidR="002325FE">
        <w:rPr>
          <w:rFonts w:ascii="Arial" w:hAnsi="Arial" w:cs="Arial"/>
          <w:sz w:val="28"/>
          <w:szCs w:val="28"/>
        </w:rPr>
        <w:tab/>
        <w:t>Tính năng quản lý danh sách</w:t>
      </w:r>
      <w:r>
        <w:rPr>
          <w:rFonts w:ascii="Arial" w:hAnsi="Arial" w:cs="Arial"/>
          <w:sz w:val="28"/>
          <w:szCs w:val="28"/>
        </w:rPr>
        <w:t xml:space="preserve"> </w:t>
      </w:r>
      <w:r w:rsidR="002325FE">
        <w:rPr>
          <w:rFonts w:ascii="Arial" w:hAnsi="Arial" w:cs="Arial"/>
          <w:sz w:val="28"/>
          <w:szCs w:val="28"/>
        </w:rPr>
        <w:t xml:space="preserve">chủ nhà trọ và nhà trọ </w:t>
      </w:r>
      <w:r>
        <w:rPr>
          <w:rFonts w:ascii="Arial" w:hAnsi="Arial" w:cs="Arial"/>
          <w:sz w:val="28"/>
          <w:szCs w:val="28"/>
        </w:rPr>
        <w:t>của hệ thống</w:t>
      </w:r>
      <w:r w:rsidR="00B52543">
        <w:rPr>
          <w:rFonts w:ascii="Arial" w:hAnsi="Arial" w:cs="Arial"/>
          <w:sz w:val="28"/>
          <w:szCs w:val="28"/>
        </w:rPr>
        <w:t xml:space="preserve"> ( Nghĩa, Lâm)</w:t>
      </w:r>
    </w:p>
    <w:p w:rsidR="006F32F6" w:rsidRDefault="003D49A7" w:rsidP="00A31DA1">
      <w:pPr>
        <w:pStyle w:val="ListParagraph"/>
        <w:jc w:val="both"/>
        <w:outlineLvl w:val="1"/>
        <w:rPr>
          <w:rFonts w:ascii="Arial" w:hAnsi="Arial" w:cs="Arial"/>
          <w:sz w:val="28"/>
          <w:szCs w:val="28"/>
        </w:rPr>
      </w:pPr>
      <w:r>
        <w:rPr>
          <w:rFonts w:ascii="Arial" w:hAnsi="Arial" w:cs="Arial"/>
          <w:sz w:val="28"/>
          <w:szCs w:val="28"/>
        </w:rPr>
        <w:t>4.</w:t>
      </w:r>
      <w:r w:rsidR="002325FE">
        <w:rPr>
          <w:rFonts w:ascii="Arial" w:hAnsi="Arial" w:cs="Arial"/>
          <w:sz w:val="28"/>
          <w:szCs w:val="28"/>
        </w:rPr>
        <w:t>1</w:t>
      </w:r>
      <w:r w:rsidR="00B52543">
        <w:rPr>
          <w:rFonts w:ascii="Arial" w:hAnsi="Arial" w:cs="Arial"/>
          <w:sz w:val="28"/>
          <w:szCs w:val="28"/>
        </w:rPr>
        <w:t>0</w:t>
      </w:r>
      <w:r w:rsidR="006F32F6">
        <w:rPr>
          <w:rFonts w:ascii="Arial" w:hAnsi="Arial" w:cs="Arial"/>
          <w:sz w:val="28"/>
          <w:szCs w:val="28"/>
        </w:rPr>
        <w:tab/>
        <w:t xml:space="preserve">Tính năng quản lý </w:t>
      </w:r>
      <w:r w:rsidR="002325FE">
        <w:rPr>
          <w:rFonts w:ascii="Arial" w:hAnsi="Arial" w:cs="Arial"/>
          <w:sz w:val="28"/>
          <w:szCs w:val="28"/>
        </w:rPr>
        <w:t>đăng tin</w:t>
      </w:r>
      <w:r w:rsidR="006F32F6">
        <w:rPr>
          <w:rFonts w:ascii="Arial" w:hAnsi="Arial" w:cs="Arial"/>
          <w:sz w:val="28"/>
          <w:szCs w:val="28"/>
        </w:rPr>
        <w:t xml:space="preserve"> của hệ thống.</w:t>
      </w:r>
      <w:r w:rsidR="00B52543">
        <w:rPr>
          <w:rFonts w:ascii="Arial" w:hAnsi="Arial" w:cs="Arial"/>
          <w:sz w:val="28"/>
          <w:szCs w:val="28"/>
        </w:rPr>
        <w:t xml:space="preserve"> ( Nghĩa, Nam)</w:t>
      </w:r>
    </w:p>
    <w:p w:rsidR="00D71B46" w:rsidRDefault="00D71B46" w:rsidP="00A31DA1">
      <w:pPr>
        <w:pStyle w:val="ListParagraph"/>
        <w:jc w:val="both"/>
        <w:outlineLvl w:val="1"/>
        <w:rPr>
          <w:rFonts w:ascii="Arial" w:hAnsi="Arial" w:cs="Arial"/>
          <w:sz w:val="28"/>
          <w:szCs w:val="28"/>
        </w:rPr>
      </w:pPr>
      <w:r>
        <w:rPr>
          <w:rFonts w:ascii="Arial" w:hAnsi="Arial" w:cs="Arial"/>
          <w:sz w:val="28"/>
          <w:szCs w:val="28"/>
        </w:rPr>
        <w:t>4.11. Tính năng đăng tin</w:t>
      </w:r>
    </w:p>
    <w:p w:rsidR="002A1BD8" w:rsidRDefault="002A1BD8" w:rsidP="00A31DA1">
      <w:pPr>
        <w:pStyle w:val="ListParagraph"/>
        <w:numPr>
          <w:ilvl w:val="0"/>
          <w:numId w:val="1"/>
        </w:numPr>
        <w:jc w:val="both"/>
        <w:outlineLvl w:val="0"/>
        <w:rPr>
          <w:rFonts w:ascii="Arial" w:hAnsi="Arial" w:cs="Arial"/>
          <w:sz w:val="28"/>
          <w:szCs w:val="28"/>
        </w:rPr>
      </w:pPr>
      <w:bookmarkStart w:id="14" w:name="_Toc396832774"/>
      <w:r w:rsidRPr="002A1BD8">
        <w:rPr>
          <w:rFonts w:ascii="Arial" w:hAnsi="Arial" w:cs="Arial"/>
          <w:sz w:val="28"/>
          <w:szCs w:val="28"/>
        </w:rPr>
        <w:t>Các yêu cầu phi chức năng</w:t>
      </w:r>
      <w:bookmarkEnd w:id="14"/>
    </w:p>
    <w:p w:rsidR="00503DA7" w:rsidRPr="00853B2E" w:rsidRDefault="00503DA7" w:rsidP="00503DA7">
      <w:pPr>
        <w:pStyle w:val="Heading1"/>
        <w:rPr>
          <w:rFonts w:cs="Times New Roman"/>
        </w:rPr>
      </w:pPr>
      <w:bookmarkStart w:id="15" w:name="_Toc372110179"/>
      <w:bookmarkStart w:id="16" w:name="_Toc372110690"/>
      <w:bookmarkStart w:id="17" w:name="_Toc372110936"/>
      <w:bookmarkStart w:id="18" w:name="_GoBack"/>
      <w:r w:rsidRPr="00853B2E">
        <w:rPr>
          <w:rFonts w:cs="Times New Roman"/>
        </w:rPr>
        <w:t xml:space="preserve">5.  </w:t>
      </w:r>
      <w:bookmarkEnd w:id="18"/>
      <w:r w:rsidRPr="00853B2E">
        <w:rPr>
          <w:rFonts w:cs="Times New Roman"/>
        </w:rPr>
        <w:t>Các yêu cầu phi chức năng</w:t>
      </w:r>
      <w:bookmarkEnd w:id="15"/>
      <w:bookmarkEnd w:id="16"/>
      <w:bookmarkEnd w:id="17"/>
    </w:p>
    <w:p w:rsidR="00503DA7" w:rsidRPr="00853B2E" w:rsidRDefault="00503DA7" w:rsidP="00503DA7">
      <w:pPr>
        <w:pStyle w:val="Heading2"/>
        <w:rPr>
          <w:rFonts w:cs="Times New Roman"/>
        </w:rPr>
      </w:pPr>
      <w:bookmarkStart w:id="19" w:name="_Toc372110180"/>
      <w:bookmarkStart w:id="20" w:name="_Toc372110691"/>
      <w:bookmarkStart w:id="21" w:name="_Toc372110937"/>
      <w:r w:rsidRPr="00853B2E">
        <w:rPr>
          <w:rFonts w:cs="Times New Roman"/>
        </w:rPr>
        <w:t>5.1  Yêu cầu thực thi</w:t>
      </w:r>
      <w:bookmarkEnd w:id="19"/>
      <w:bookmarkEnd w:id="20"/>
      <w:bookmarkEnd w:id="21"/>
    </w:p>
    <w:p w:rsidR="00503DA7" w:rsidRPr="00853B2E" w:rsidRDefault="00503DA7" w:rsidP="00503DA7">
      <w:pPr>
        <w:pStyle w:val="ListParagraph"/>
        <w:numPr>
          <w:ilvl w:val="0"/>
          <w:numId w:val="13"/>
        </w:numPr>
        <w:spacing w:before="16" w:after="0" w:line="271" w:lineRule="auto"/>
        <w:jc w:val="both"/>
        <w:rPr>
          <w:rFonts w:ascii="Times New Roman" w:hAnsi="Times New Roman" w:cs="Times New Roman"/>
          <w:sz w:val="28"/>
          <w:szCs w:val="26"/>
        </w:rPr>
      </w:pPr>
      <w:r w:rsidRPr="00853B2E">
        <w:rPr>
          <w:rFonts w:ascii="Times New Roman" w:hAnsi="Times New Roman" w:cs="Times New Roman"/>
          <w:sz w:val="28"/>
          <w:szCs w:val="26"/>
        </w:rPr>
        <w:t>Tốc độ xử lý của hệ thống phải nhanh chóng và chính xác.</w:t>
      </w:r>
    </w:p>
    <w:p w:rsidR="00503DA7"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853B2E">
        <w:rPr>
          <w:rFonts w:ascii="Times New Roman" w:hAnsi="Times New Roman" w:cs="Times New Roman"/>
          <w:sz w:val="28"/>
          <w:szCs w:val="26"/>
        </w:rPr>
        <w:t xml:space="preserve">Sau khi </w:t>
      </w:r>
      <w:r>
        <w:rPr>
          <w:rFonts w:ascii="Times New Roman" w:hAnsi="Times New Roman" w:cs="Times New Roman"/>
          <w:sz w:val="28"/>
          <w:szCs w:val="26"/>
        </w:rPr>
        <w:t xml:space="preserve">đăng tải, </w:t>
      </w:r>
      <w:r w:rsidRPr="00853B2E">
        <w:rPr>
          <w:rFonts w:ascii="Times New Roman" w:hAnsi="Times New Roman" w:cs="Times New Roman"/>
          <w:sz w:val="28"/>
          <w:szCs w:val="26"/>
        </w:rPr>
        <w:t>tìm kiế</w:t>
      </w:r>
      <w:r>
        <w:rPr>
          <w:rFonts w:ascii="Times New Roman" w:hAnsi="Times New Roman" w:cs="Times New Roman"/>
          <w:sz w:val="28"/>
          <w:szCs w:val="26"/>
        </w:rPr>
        <w:t>m, chỉnh sửa thông tin nhà trọ</w:t>
      </w:r>
      <w:r w:rsidRPr="00853B2E">
        <w:rPr>
          <w:rFonts w:ascii="Times New Roman" w:hAnsi="Times New Roman" w:cs="Times New Roman"/>
          <w:sz w:val="28"/>
          <w:szCs w:val="26"/>
        </w:rPr>
        <w:t xml:space="preserve"> thì hệ thống phải thực thi đúng yêu cầu rồi trả kết quả chính xác.</w:t>
      </w:r>
    </w:p>
    <w:p w:rsidR="00503DA7" w:rsidRPr="00853B2E"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Pr>
          <w:rFonts w:ascii="Times New Roman" w:hAnsi="Times New Roman" w:cs="Times New Roman"/>
          <w:sz w:val="28"/>
          <w:szCs w:val="26"/>
        </w:rPr>
        <w:t>Tin tức mới phải được hiển thị nổi bật.</w:t>
      </w:r>
    </w:p>
    <w:p w:rsidR="00503DA7" w:rsidRPr="00853B2E"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853B2E">
        <w:rPr>
          <w:rFonts w:ascii="Times New Roman" w:hAnsi="Times New Roman" w:cs="Times New Roman"/>
          <w:sz w:val="28"/>
          <w:szCs w:val="26"/>
        </w:rPr>
        <w:t>Thông tin được sắp xếp theo trật tự nhất định khi truy xuất hay hiển thị ra giao diện bê ngoài</w:t>
      </w:r>
    </w:p>
    <w:p w:rsidR="00503DA7" w:rsidRPr="00853B2E" w:rsidRDefault="00503DA7" w:rsidP="00503DA7">
      <w:pPr>
        <w:pStyle w:val="ListParagraph"/>
        <w:numPr>
          <w:ilvl w:val="0"/>
          <w:numId w:val="13"/>
        </w:numPr>
        <w:spacing w:before="20" w:after="0" w:line="271" w:lineRule="auto"/>
        <w:jc w:val="both"/>
        <w:rPr>
          <w:rFonts w:ascii="Times New Roman" w:hAnsi="Times New Roman" w:cs="Times New Roman"/>
          <w:sz w:val="28"/>
          <w:szCs w:val="26"/>
        </w:rPr>
      </w:pPr>
      <w:r w:rsidRPr="00853B2E">
        <w:rPr>
          <w:rFonts w:ascii="Times New Roman" w:hAnsi="Times New Roman" w:cs="Times New Roman"/>
          <w:sz w:val="28"/>
          <w:szCs w:val="26"/>
        </w:rPr>
        <w:t>Cho phép truy cập dữ liệu đa người dùng (cùng thời gian có thể có nhiều người dùng đăng nhập vào hệ thống)</w:t>
      </w:r>
    </w:p>
    <w:p w:rsidR="00503DA7" w:rsidRPr="00853B2E" w:rsidRDefault="00503DA7" w:rsidP="00503DA7">
      <w:pPr>
        <w:pStyle w:val="Heading2"/>
        <w:rPr>
          <w:rFonts w:cs="Times New Roman"/>
        </w:rPr>
      </w:pPr>
      <w:bookmarkStart w:id="22" w:name="_Toc372110181"/>
      <w:bookmarkStart w:id="23" w:name="_Toc372110692"/>
      <w:bookmarkStart w:id="24" w:name="_Toc372110938"/>
      <w:r w:rsidRPr="00853B2E">
        <w:rPr>
          <w:rFonts w:cs="Times New Roman"/>
        </w:rPr>
        <w:t>5.2  Yêu cầu an toàn</w:t>
      </w:r>
      <w:bookmarkEnd w:id="22"/>
      <w:bookmarkEnd w:id="23"/>
      <w:bookmarkEnd w:id="24"/>
    </w:p>
    <w:p w:rsidR="00503DA7" w:rsidRPr="00853B2E" w:rsidRDefault="00503DA7" w:rsidP="00503DA7">
      <w:pPr>
        <w:pStyle w:val="ListParagraph"/>
        <w:numPr>
          <w:ilvl w:val="0"/>
          <w:numId w:val="1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Về phía Admin: Dữ liệu cần được sao lưu dự phòng ở một nơi khác để tránh thất thoát thông tin, hỏng hóc phần cứng ảnh hưởng tính toàn vẹn dữ liệu.</w:t>
      </w:r>
    </w:p>
    <w:p w:rsidR="00503DA7" w:rsidRPr="00853B2E" w:rsidRDefault="00503DA7" w:rsidP="00503DA7">
      <w:pPr>
        <w:pStyle w:val="ListParagraph"/>
        <w:numPr>
          <w:ilvl w:val="0"/>
          <w:numId w:val="11"/>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Chế độ ngăn chặn giả danh, xác minh tài khoản nghiêm ngặt là yếu tố quan trọng không thể thiếu để đảm bả</w:t>
      </w:r>
      <w:r>
        <w:rPr>
          <w:rFonts w:ascii="Times New Roman" w:hAnsi="Times New Roman" w:cs="Times New Roman"/>
          <w:sz w:val="28"/>
          <w:szCs w:val="28"/>
        </w:rPr>
        <w:t>o an toàn cho hệ thống.</w:t>
      </w:r>
    </w:p>
    <w:p w:rsidR="00503DA7" w:rsidRPr="00853B2E" w:rsidRDefault="00503DA7" w:rsidP="00503DA7">
      <w:pPr>
        <w:pStyle w:val="Heading2"/>
        <w:rPr>
          <w:rFonts w:cs="Times New Roman"/>
        </w:rPr>
      </w:pPr>
      <w:bookmarkStart w:id="25" w:name="_Toc372110182"/>
      <w:bookmarkStart w:id="26" w:name="_Toc372110693"/>
      <w:bookmarkStart w:id="27" w:name="_Toc372110939"/>
      <w:r w:rsidRPr="00853B2E">
        <w:rPr>
          <w:rFonts w:cs="Times New Roman"/>
        </w:rPr>
        <w:lastRenderedPageBreak/>
        <w:t>5.3  Yêu cầu bảo mật</w:t>
      </w:r>
      <w:bookmarkEnd w:id="25"/>
      <w:bookmarkEnd w:id="26"/>
      <w:bookmarkEnd w:id="27"/>
    </w:p>
    <w:p w:rsidR="00503DA7" w:rsidRPr="00853B2E" w:rsidRDefault="00503DA7" w:rsidP="00503DA7">
      <w:pPr>
        <w:pStyle w:val="ListParagraph"/>
        <w:numPr>
          <w:ilvl w:val="0"/>
          <w:numId w:val="10"/>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Mật khẩu của người dùng và người quản lý phải được bảo mật tuyệt đối. Cho phép người dùng đặt lại mật khẩu.</w:t>
      </w:r>
    </w:p>
    <w:p w:rsidR="00503DA7" w:rsidRPr="00853B2E" w:rsidRDefault="00503DA7" w:rsidP="00503DA7">
      <w:pPr>
        <w:pStyle w:val="ListParagraph"/>
        <w:numPr>
          <w:ilvl w:val="0"/>
          <w:numId w:val="10"/>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Bảo mật 2  mức : mức xác thực người sử dụng và mức CSDL</w:t>
      </w:r>
    </w:p>
    <w:p w:rsidR="00503DA7" w:rsidRPr="00853B2E" w:rsidRDefault="00503DA7" w:rsidP="00503DA7">
      <w:pPr>
        <w:pStyle w:val="ListParagraph"/>
        <w:numPr>
          <w:ilvl w:val="0"/>
          <w:numId w:val="10"/>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Toàn bộ dữ liệu phải được lưu trong CSDL đã được mã hóa và phân quyền truy cập.</w:t>
      </w:r>
    </w:p>
    <w:p w:rsidR="00503DA7" w:rsidRPr="00853B2E" w:rsidRDefault="00503DA7" w:rsidP="00503DA7">
      <w:pPr>
        <w:pStyle w:val="ListParagraph"/>
        <w:numPr>
          <w:ilvl w:val="0"/>
          <w:numId w:val="10"/>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Có cơ chế bảo mật licence chống sao chép để cài đặt vào máy khác.</w:t>
      </w:r>
    </w:p>
    <w:p w:rsidR="00503DA7" w:rsidRPr="00853B2E"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853B2E">
        <w:rPr>
          <w:rFonts w:ascii="Times New Roman" w:hAnsi="Times New Roman" w:cs="Times New Roman"/>
          <w:sz w:val="28"/>
          <w:szCs w:val="26"/>
        </w:rPr>
        <w:t>Cơ sở dữ liệu được lưu tập trung và phân quyền cụ thể.</w:t>
      </w:r>
    </w:p>
    <w:p w:rsidR="00503DA7" w:rsidRPr="00853B2E" w:rsidRDefault="00503DA7" w:rsidP="00503DA7">
      <w:pPr>
        <w:pStyle w:val="ListParagraph"/>
        <w:numPr>
          <w:ilvl w:val="0"/>
          <w:numId w:val="10"/>
        </w:numPr>
        <w:spacing w:before="9" w:after="0" w:line="271" w:lineRule="auto"/>
        <w:rPr>
          <w:rFonts w:ascii="Times New Roman" w:hAnsi="Times New Roman" w:cs="Times New Roman"/>
          <w:sz w:val="28"/>
          <w:szCs w:val="26"/>
        </w:rPr>
      </w:pPr>
      <w:r w:rsidRPr="00853B2E">
        <w:rPr>
          <w:rFonts w:ascii="Times New Roman" w:hAnsi="Times New Roman" w:cs="Times New Roman"/>
          <w:sz w:val="28"/>
          <w:szCs w:val="26"/>
        </w:rPr>
        <w:t xml:space="preserve">Tất cả thông tin người dùng, thông tin </w:t>
      </w:r>
      <w:r>
        <w:rPr>
          <w:rFonts w:ascii="Times New Roman" w:hAnsi="Times New Roman" w:cs="Times New Roman"/>
          <w:sz w:val="28"/>
          <w:szCs w:val="26"/>
        </w:rPr>
        <w:t>nhà trọ</w:t>
      </w:r>
      <w:r w:rsidRPr="00853B2E">
        <w:rPr>
          <w:rFonts w:ascii="Times New Roman" w:hAnsi="Times New Roman" w:cs="Times New Roman"/>
          <w:sz w:val="28"/>
          <w:szCs w:val="26"/>
        </w:rPr>
        <w:t xml:space="preserve"> được lưu vào một CSDL thống nhất và thông suốt.</w:t>
      </w:r>
    </w:p>
    <w:p w:rsidR="00503DA7" w:rsidRPr="00853B2E" w:rsidRDefault="00503DA7" w:rsidP="00503DA7">
      <w:pPr>
        <w:pStyle w:val="Heading2"/>
        <w:rPr>
          <w:rFonts w:cs="Times New Roman"/>
        </w:rPr>
      </w:pPr>
      <w:bookmarkStart w:id="28" w:name="_Toc372110183"/>
      <w:bookmarkStart w:id="29" w:name="_Toc372110694"/>
      <w:bookmarkStart w:id="30" w:name="_Toc372110940"/>
      <w:r w:rsidRPr="00853B2E">
        <w:rPr>
          <w:rFonts w:cs="Times New Roman"/>
        </w:rPr>
        <w:t>5.4 Yêu cầu giao diện</w:t>
      </w:r>
      <w:bookmarkEnd w:id="28"/>
      <w:bookmarkEnd w:id="29"/>
      <w:bookmarkEnd w:id="30"/>
    </w:p>
    <w:p w:rsidR="00503DA7" w:rsidRPr="00537A56" w:rsidRDefault="00503DA7" w:rsidP="00503DA7">
      <w:pPr>
        <w:pStyle w:val="ListParagraph"/>
        <w:numPr>
          <w:ilvl w:val="0"/>
          <w:numId w:val="12"/>
        </w:numPr>
        <w:spacing w:line="271" w:lineRule="auto"/>
        <w:jc w:val="both"/>
        <w:rPr>
          <w:rFonts w:ascii="Times New Roman" w:hAnsi="Times New Roman" w:cs="Times New Roman"/>
          <w:sz w:val="28"/>
          <w:szCs w:val="28"/>
        </w:rPr>
      </w:pPr>
      <w:r w:rsidRPr="00537A56">
        <w:rPr>
          <w:rFonts w:ascii="Times New Roman" w:hAnsi="Times New Roman" w:cs="Times New Roman"/>
          <w:sz w:val="28"/>
          <w:szCs w:val="28"/>
        </w:rPr>
        <w:t>Giao diện đẹp, thân thiện, dễ dàng trong việc đăng tải và tìm kiếm thông tin nhà trọ.</w:t>
      </w:r>
    </w:p>
    <w:p w:rsidR="00503DA7" w:rsidRPr="00853B2E" w:rsidRDefault="00503DA7" w:rsidP="00503DA7">
      <w:pPr>
        <w:pStyle w:val="ListParagraph"/>
        <w:numPr>
          <w:ilvl w:val="0"/>
          <w:numId w:val="12"/>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Có khả năng tái sử dụng</w:t>
      </w:r>
    </w:p>
    <w:p w:rsidR="00503DA7" w:rsidRPr="00853B2E" w:rsidRDefault="00503DA7" w:rsidP="00503DA7">
      <w:pPr>
        <w:pStyle w:val="Heading2"/>
        <w:rPr>
          <w:rFonts w:cs="Times New Roman"/>
        </w:rPr>
      </w:pPr>
      <w:bookmarkStart w:id="31" w:name="_Toc372110184"/>
      <w:bookmarkStart w:id="32" w:name="_Toc372110695"/>
      <w:bookmarkStart w:id="33" w:name="_Toc372110941"/>
      <w:r w:rsidRPr="00853B2E">
        <w:rPr>
          <w:rFonts w:cs="Times New Roman"/>
        </w:rPr>
        <w:t>5.5  Các đặc điểm chất lượng</w:t>
      </w:r>
      <w:bookmarkEnd w:id="31"/>
      <w:bookmarkEnd w:id="32"/>
      <w:bookmarkEnd w:id="33"/>
    </w:p>
    <w:p w:rsidR="00503DA7" w:rsidRPr="00853B2E" w:rsidRDefault="00503DA7" w:rsidP="00503DA7">
      <w:pPr>
        <w:pStyle w:val="ListParagraph"/>
        <w:numPr>
          <w:ilvl w:val="0"/>
          <w:numId w:val="9"/>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thích ứng: khả năng chạy trên mọi trình duyệt web với tốc độ chấp nhận được.</w:t>
      </w:r>
    </w:p>
    <w:p w:rsidR="00503DA7" w:rsidRPr="00853B2E" w:rsidRDefault="00503DA7" w:rsidP="00503DA7">
      <w:pPr>
        <w:pStyle w:val="ListParagraph"/>
        <w:numPr>
          <w:ilvl w:val="0"/>
          <w:numId w:val="9"/>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tin cậy: CSDL được bảo vệ bởi 2 mức bảo mậ</w:t>
      </w:r>
      <w:r>
        <w:rPr>
          <w:rFonts w:ascii="Times New Roman" w:hAnsi="Times New Roman" w:cs="Times New Roman"/>
          <w:sz w:val="28"/>
          <w:szCs w:val="28"/>
        </w:rPr>
        <w:t>t.</w:t>
      </w:r>
    </w:p>
    <w:p w:rsidR="00503DA7" w:rsidRPr="00853B2E" w:rsidRDefault="00503DA7" w:rsidP="00503DA7">
      <w:pPr>
        <w:pStyle w:val="ListParagraph"/>
        <w:numPr>
          <w:ilvl w:val="0"/>
          <w:numId w:val="9"/>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linh hoạt: chạy tốt trên nhiều trình duyệt và hệ điều  hành. Yêu cầu cấu hình thấp. Có khả năng phục hồi lại trạng thái an toàn trước đó khi gặp sự cố.</w:t>
      </w:r>
    </w:p>
    <w:p w:rsidR="00503DA7" w:rsidRPr="00853B2E" w:rsidRDefault="00503DA7" w:rsidP="00503DA7">
      <w:pPr>
        <w:pStyle w:val="ListParagraph"/>
        <w:numPr>
          <w:ilvl w:val="0"/>
          <w:numId w:val="9"/>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có thể kiểm thử : Kiểm thử sản phẩm dễ dàng và nhanh chóng trên máy tính cá nhân có cài đặt trình duyệt web</w:t>
      </w:r>
      <w:r>
        <w:rPr>
          <w:rFonts w:ascii="Times New Roman" w:hAnsi="Times New Roman" w:cs="Times New Roman"/>
          <w:sz w:val="28"/>
          <w:szCs w:val="28"/>
        </w:rPr>
        <w:t>.</w:t>
      </w:r>
    </w:p>
    <w:p w:rsidR="00503DA7" w:rsidRPr="00853B2E" w:rsidRDefault="00503DA7" w:rsidP="00503DA7">
      <w:pPr>
        <w:pStyle w:val="ListParagraph"/>
        <w:numPr>
          <w:ilvl w:val="0"/>
          <w:numId w:val="9"/>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có thể bảo trì: Hệ thống có thể được chỉnh sửa, cập nhật giao diện, CSDL khi có nhu cầu.</w:t>
      </w:r>
    </w:p>
    <w:p w:rsidR="00503DA7" w:rsidRPr="00853B2E" w:rsidRDefault="00503DA7" w:rsidP="00503DA7">
      <w:pPr>
        <w:pStyle w:val="ListParagraph"/>
        <w:numPr>
          <w:ilvl w:val="0"/>
          <w:numId w:val="9"/>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dễ sử dụng: giao diện thân thiện, không mang tính công nghệ cao, phù hợp với tất cả</w:t>
      </w:r>
      <w:r>
        <w:rPr>
          <w:rFonts w:ascii="Times New Roman" w:hAnsi="Times New Roman" w:cs="Times New Roman"/>
          <w:sz w:val="28"/>
          <w:szCs w:val="28"/>
        </w:rPr>
        <w:t xml:space="preserve"> sinh viên và chủ nhà trọ.</w:t>
      </w:r>
    </w:p>
    <w:p w:rsidR="00503DA7" w:rsidRPr="00853B2E" w:rsidRDefault="00503DA7" w:rsidP="00503DA7">
      <w:pPr>
        <w:pStyle w:val="ListParagraph"/>
        <w:numPr>
          <w:ilvl w:val="0"/>
          <w:numId w:val="9"/>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chính xác: hệ thống đảm bảo tính chính xác các thao tác của người dùng, dữ liệu đầy đủ, rõ ràng, chính xác.</w:t>
      </w:r>
    </w:p>
    <w:p w:rsidR="00503DA7" w:rsidRPr="00853B2E" w:rsidRDefault="00503DA7" w:rsidP="00503DA7">
      <w:pPr>
        <w:pStyle w:val="ListParagraph"/>
        <w:numPr>
          <w:ilvl w:val="0"/>
          <w:numId w:val="9"/>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Tính có thể tái sử dụng</w:t>
      </w:r>
      <w:r>
        <w:rPr>
          <w:rFonts w:ascii="Times New Roman" w:hAnsi="Times New Roman" w:cs="Times New Roman"/>
          <w:sz w:val="28"/>
          <w:szCs w:val="28"/>
        </w:rPr>
        <w:t>:</w:t>
      </w:r>
      <w:r w:rsidRPr="00853B2E">
        <w:rPr>
          <w:rFonts w:ascii="Times New Roman" w:hAnsi="Times New Roman" w:cs="Times New Roman"/>
          <w:sz w:val="28"/>
          <w:szCs w:val="28"/>
        </w:rPr>
        <w:t xml:space="preserve"> CSDL được quản lý có thể sử dụng lại cho các hệ thố</w:t>
      </w:r>
      <w:r>
        <w:rPr>
          <w:rFonts w:ascii="Times New Roman" w:hAnsi="Times New Roman" w:cs="Times New Roman"/>
          <w:sz w:val="28"/>
          <w:szCs w:val="28"/>
        </w:rPr>
        <w:t>ng khác.</w:t>
      </w:r>
    </w:p>
    <w:p w:rsidR="00503DA7" w:rsidRPr="00853B2E" w:rsidRDefault="00503DA7" w:rsidP="00503DA7">
      <w:pPr>
        <w:pStyle w:val="Heading2"/>
        <w:rPr>
          <w:rFonts w:cs="Times New Roman"/>
        </w:rPr>
      </w:pPr>
      <w:bookmarkStart w:id="34" w:name="_Toc372110185"/>
      <w:bookmarkStart w:id="35" w:name="_Toc372110696"/>
      <w:bookmarkStart w:id="36" w:name="_Toc372110942"/>
      <w:r w:rsidRPr="00853B2E">
        <w:rPr>
          <w:rFonts w:cs="Times New Roman"/>
        </w:rPr>
        <w:t>5.6  Các quy tắc nghiệp vụ</w:t>
      </w:r>
      <w:bookmarkEnd w:id="34"/>
      <w:bookmarkEnd w:id="35"/>
      <w:bookmarkEnd w:id="36"/>
    </w:p>
    <w:p w:rsidR="00503DA7" w:rsidRPr="00FC4C92" w:rsidRDefault="00503DA7" w:rsidP="00503DA7">
      <w:pPr>
        <w:pStyle w:val="ListParagraph"/>
        <w:numPr>
          <w:ilvl w:val="0"/>
          <w:numId w:val="15"/>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Quản trị web site (Admin)</w:t>
      </w:r>
    </w:p>
    <w:p w:rsidR="00503DA7" w:rsidRPr="00FC4C92" w:rsidRDefault="00503DA7" w:rsidP="00503DA7">
      <w:pPr>
        <w:pStyle w:val="ListParagraph"/>
        <w:numPr>
          <w:ilvl w:val="0"/>
          <w:numId w:val="16"/>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Quản lí danh sách chủ nhà trọ và các nhà trọ  </w:t>
      </w:r>
    </w:p>
    <w:p w:rsidR="00503DA7" w:rsidRPr="00FC4C92" w:rsidRDefault="00503DA7" w:rsidP="00503DA7">
      <w:pPr>
        <w:pStyle w:val="ListParagraph"/>
        <w:numPr>
          <w:ilvl w:val="0"/>
          <w:numId w:val="16"/>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lastRenderedPageBreak/>
        <w:t xml:space="preserve">Quản lí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tin: xóa bỏ các tin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không </w:t>
      </w:r>
      <w:r w:rsidRPr="00FC4C92">
        <w:rPr>
          <w:rFonts w:ascii="Times New Roman" w:hAnsi="Times New Roman" w:cs="Times New Roman"/>
          <w:sz w:val="28"/>
          <w:szCs w:val="28"/>
          <w:lang w:val="vi-VN"/>
        </w:rPr>
        <w:t>đú</w:t>
      </w:r>
      <w:r w:rsidRPr="00FC4C92">
        <w:rPr>
          <w:rFonts w:ascii="Times New Roman" w:hAnsi="Times New Roman" w:cs="Times New Roman"/>
          <w:sz w:val="28"/>
          <w:szCs w:val="28"/>
        </w:rPr>
        <w:t xml:space="preserve">ng/phù hợp, cho phép xuất thông tin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ng lên web site</w:t>
      </w:r>
    </w:p>
    <w:p w:rsidR="00503DA7" w:rsidRPr="00FC4C92" w:rsidRDefault="00503DA7" w:rsidP="00503DA7">
      <w:pPr>
        <w:pStyle w:val="ListParagraph"/>
        <w:numPr>
          <w:ilvl w:val="0"/>
          <w:numId w:val="16"/>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Một chủ nhà trọ khi </w:t>
      </w:r>
      <w:r w:rsidRPr="00FC4C92">
        <w:rPr>
          <w:rFonts w:ascii="Times New Roman" w:hAnsi="Times New Roman" w:cs="Times New Roman"/>
          <w:sz w:val="28"/>
          <w:szCs w:val="28"/>
          <w:lang w:val="vi-VN"/>
        </w:rPr>
        <w:t>được</w:t>
      </w:r>
      <w:r w:rsidRPr="00FC4C92">
        <w:rPr>
          <w:rFonts w:ascii="Times New Roman" w:hAnsi="Times New Roman" w:cs="Times New Roman"/>
          <w:sz w:val="28"/>
          <w:szCs w:val="28"/>
        </w:rPr>
        <w:t xml:space="preserve"> cấp tài khoản </w:t>
      </w:r>
      <w:r w:rsidRPr="00FC4C92">
        <w:rPr>
          <w:rFonts w:ascii="Times New Roman" w:hAnsi="Times New Roman" w:cs="Times New Roman"/>
          <w:sz w:val="28"/>
          <w:szCs w:val="28"/>
          <w:lang w:val="vi-VN"/>
        </w:rPr>
        <w:t>được</w:t>
      </w:r>
      <w:r w:rsidRPr="00FC4C92">
        <w:rPr>
          <w:rFonts w:ascii="Times New Roman" w:hAnsi="Times New Roman" w:cs="Times New Roman"/>
          <w:sz w:val="28"/>
          <w:szCs w:val="28"/>
        </w:rPr>
        <w:t xml:space="preserve">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thông tin về nhà trọ lên web site bao gồm tin tức và hình ảnh.  </w:t>
      </w:r>
    </w:p>
    <w:p w:rsidR="00503DA7" w:rsidRPr="00FC4C92" w:rsidRDefault="00503DA7" w:rsidP="00503DA7">
      <w:pPr>
        <w:pStyle w:val="ListParagraph"/>
        <w:numPr>
          <w:ilvl w:val="0"/>
          <w:numId w:val="16"/>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Quản lí danh sách thành viên  </w:t>
      </w:r>
    </w:p>
    <w:p w:rsidR="00503DA7" w:rsidRPr="00FC4C92" w:rsidRDefault="00503DA7" w:rsidP="00503DA7">
      <w:pPr>
        <w:pStyle w:val="ListParagraph"/>
        <w:numPr>
          <w:ilvl w:val="0"/>
          <w:numId w:val="16"/>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Ng</w:t>
      </w:r>
      <w:r w:rsidRPr="00FC4C92">
        <w:rPr>
          <w:rFonts w:ascii="Times New Roman" w:hAnsi="Times New Roman" w:cs="Times New Roman"/>
          <w:sz w:val="28"/>
          <w:szCs w:val="28"/>
          <w:lang w:val="vi-VN"/>
        </w:rPr>
        <w:t>ười</w:t>
      </w:r>
      <w:r w:rsidRPr="00FC4C92">
        <w:rPr>
          <w:rFonts w:ascii="Times New Roman" w:hAnsi="Times New Roman" w:cs="Times New Roman"/>
          <w:sz w:val="28"/>
          <w:szCs w:val="28"/>
        </w:rPr>
        <w:t xml:space="preserve"> dùng có thể truy cập web site tự do nh</w:t>
      </w:r>
      <w:r w:rsidRPr="00FC4C92">
        <w:rPr>
          <w:rFonts w:ascii="Times New Roman" w:hAnsi="Times New Roman" w:cs="Times New Roman"/>
          <w:sz w:val="28"/>
          <w:szCs w:val="28"/>
          <w:lang w:val="vi-VN"/>
        </w:rPr>
        <w:t>ư</w:t>
      </w:r>
      <w:r w:rsidRPr="00FC4C92">
        <w:rPr>
          <w:rFonts w:ascii="Times New Roman" w:hAnsi="Times New Roman" w:cs="Times New Roman"/>
          <w:sz w:val="28"/>
          <w:szCs w:val="28"/>
        </w:rPr>
        <w:t>ng những ng</w:t>
      </w:r>
      <w:r w:rsidRPr="00FC4C92">
        <w:rPr>
          <w:rFonts w:ascii="Times New Roman" w:hAnsi="Times New Roman" w:cs="Times New Roman"/>
          <w:sz w:val="28"/>
          <w:szCs w:val="28"/>
          <w:lang w:val="vi-VN"/>
        </w:rPr>
        <w:t>ười</w:t>
      </w:r>
      <w:r w:rsidRPr="00FC4C92">
        <w:rPr>
          <w:rFonts w:ascii="Times New Roman" w:hAnsi="Times New Roman" w:cs="Times New Roman"/>
          <w:sz w:val="28"/>
          <w:szCs w:val="28"/>
        </w:rPr>
        <w:t xml:space="preserve"> dùng có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kí thành viên sẽ </w:t>
      </w:r>
      <w:r w:rsidRPr="00FC4C92">
        <w:rPr>
          <w:rFonts w:ascii="Times New Roman" w:hAnsi="Times New Roman" w:cs="Times New Roman"/>
          <w:sz w:val="28"/>
          <w:szCs w:val="28"/>
          <w:lang w:val="vi-VN"/>
        </w:rPr>
        <w:t>được</w:t>
      </w:r>
      <w:r w:rsidRPr="00FC4C92">
        <w:rPr>
          <w:rFonts w:ascii="Times New Roman" w:hAnsi="Times New Roman" w:cs="Times New Roman"/>
          <w:sz w:val="28"/>
          <w:szCs w:val="28"/>
        </w:rPr>
        <w:t xml:space="preserve"> cung cấp thông tin mới qua email khi có thông tin nhà trọ phù hợp với yêu cầu.</w:t>
      </w:r>
    </w:p>
    <w:p w:rsidR="00503DA7" w:rsidRPr="00FC4C92" w:rsidRDefault="00503DA7" w:rsidP="00503DA7">
      <w:pPr>
        <w:pStyle w:val="ListParagraph"/>
        <w:numPr>
          <w:ilvl w:val="0"/>
          <w:numId w:val="15"/>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Chủ nhà trọ</w:t>
      </w:r>
    </w:p>
    <w:p w:rsidR="00503DA7" w:rsidRPr="00FC4C92" w:rsidRDefault="00503DA7" w:rsidP="00503DA7">
      <w:pPr>
        <w:pStyle w:val="ListParagraph"/>
        <w:numPr>
          <w:ilvl w:val="0"/>
          <w:numId w:val="17"/>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có thể cập nhật thông tin nhà trọ và thông tin cá nhân về tài khoản của họ (email, số </w:t>
      </w:r>
      <w:r w:rsidRPr="00FC4C92">
        <w:rPr>
          <w:rFonts w:ascii="Times New Roman" w:hAnsi="Times New Roman" w:cs="Times New Roman"/>
          <w:sz w:val="28"/>
          <w:szCs w:val="28"/>
          <w:lang w:val="vi-VN"/>
        </w:rPr>
        <w:t>đ</w:t>
      </w:r>
      <w:r w:rsidRPr="00FC4C92">
        <w:rPr>
          <w:rFonts w:ascii="Times New Roman" w:hAnsi="Times New Roman" w:cs="Times New Roman"/>
          <w:sz w:val="28"/>
          <w:szCs w:val="28"/>
        </w:rPr>
        <w:t>iện thoại,…)</w:t>
      </w:r>
    </w:p>
    <w:p w:rsidR="00503DA7" w:rsidRPr="00FC4C92" w:rsidRDefault="00503DA7" w:rsidP="00503DA7">
      <w:pPr>
        <w:pStyle w:val="ListParagraph"/>
        <w:numPr>
          <w:ilvl w:val="0"/>
          <w:numId w:val="17"/>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có thể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 xml:space="preserve">ng kí thành viên </w:t>
      </w:r>
      <w:r w:rsidRPr="00FC4C92">
        <w:rPr>
          <w:rFonts w:ascii="Times New Roman" w:hAnsi="Times New Roman" w:cs="Times New Roman"/>
          <w:sz w:val="28"/>
          <w:szCs w:val="28"/>
          <w:lang w:val="vi-VN"/>
        </w:rPr>
        <w:t>để</w:t>
      </w:r>
      <w:r w:rsidRPr="00FC4C92">
        <w:rPr>
          <w:rFonts w:ascii="Times New Roman" w:hAnsi="Times New Roman" w:cs="Times New Roman"/>
          <w:sz w:val="28"/>
          <w:szCs w:val="28"/>
        </w:rPr>
        <w:t xml:space="preserve"> tham gia diễn </w:t>
      </w:r>
      <w:r w:rsidRPr="00FC4C92">
        <w:rPr>
          <w:rFonts w:ascii="Times New Roman" w:hAnsi="Times New Roman" w:cs="Times New Roman"/>
          <w:sz w:val="28"/>
          <w:szCs w:val="28"/>
          <w:lang w:val="vi-VN"/>
        </w:rPr>
        <w:t>đà</w:t>
      </w:r>
      <w:r w:rsidRPr="00FC4C92">
        <w:rPr>
          <w:rFonts w:ascii="Times New Roman" w:hAnsi="Times New Roman" w:cs="Times New Roman"/>
          <w:sz w:val="28"/>
          <w:szCs w:val="28"/>
        </w:rPr>
        <w:t xml:space="preserve">n </w:t>
      </w:r>
    </w:p>
    <w:p w:rsidR="00503DA7" w:rsidRPr="00FC4C92" w:rsidRDefault="00503DA7" w:rsidP="00503DA7">
      <w:pPr>
        <w:pStyle w:val="ListParagraph"/>
        <w:numPr>
          <w:ilvl w:val="0"/>
          <w:numId w:val="15"/>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Khách tự</w:t>
      </w:r>
      <w:r>
        <w:rPr>
          <w:rFonts w:ascii="Times New Roman" w:hAnsi="Times New Roman" w:cs="Times New Roman"/>
          <w:sz w:val="28"/>
          <w:szCs w:val="28"/>
        </w:rPr>
        <w:t xml:space="preserve"> do</w:t>
      </w:r>
      <w:r w:rsidRPr="00FC4C92">
        <w:rPr>
          <w:rFonts w:ascii="Times New Roman" w:hAnsi="Times New Roman" w:cs="Times New Roman"/>
          <w:sz w:val="28"/>
          <w:szCs w:val="28"/>
        </w:rPr>
        <w:t xml:space="preserve"> </w:t>
      </w:r>
      <w:r>
        <w:rPr>
          <w:rFonts w:ascii="Times New Roman" w:hAnsi="Times New Roman" w:cs="Times New Roman"/>
          <w:sz w:val="28"/>
          <w:szCs w:val="28"/>
        </w:rPr>
        <w:t>(</w:t>
      </w:r>
      <w:r w:rsidRPr="00FC4C92">
        <w:rPr>
          <w:rFonts w:ascii="Times New Roman" w:hAnsi="Times New Roman" w:cs="Times New Roman"/>
          <w:sz w:val="28"/>
          <w:szCs w:val="28"/>
        </w:rPr>
        <w:t>bất bỳ ai truy cậ</w:t>
      </w:r>
      <w:r>
        <w:rPr>
          <w:rFonts w:ascii="Times New Roman" w:hAnsi="Times New Roman" w:cs="Times New Roman"/>
          <w:sz w:val="28"/>
          <w:szCs w:val="28"/>
        </w:rPr>
        <w:t>p web site)</w:t>
      </w:r>
    </w:p>
    <w:p w:rsidR="00503DA7" w:rsidRPr="00FC4C92" w:rsidRDefault="00503DA7" w:rsidP="00503DA7">
      <w:pPr>
        <w:pStyle w:val="ListParagraph"/>
        <w:numPr>
          <w:ilvl w:val="0"/>
          <w:numId w:val="18"/>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Tìm kiếm nhà trọ</w:t>
      </w:r>
    </w:p>
    <w:p w:rsidR="00503DA7" w:rsidRPr="00FC4C92" w:rsidRDefault="00503DA7" w:rsidP="00503DA7">
      <w:pPr>
        <w:pStyle w:val="ListParagraph"/>
        <w:numPr>
          <w:ilvl w:val="0"/>
          <w:numId w:val="15"/>
        </w:numPr>
        <w:spacing w:line="271" w:lineRule="auto"/>
        <w:jc w:val="both"/>
        <w:rPr>
          <w:rFonts w:ascii="Times New Roman" w:hAnsi="Times New Roman" w:cs="Times New Roman"/>
          <w:sz w:val="28"/>
          <w:szCs w:val="28"/>
        </w:rPr>
      </w:pPr>
      <w:r>
        <w:rPr>
          <w:rFonts w:ascii="Times New Roman" w:hAnsi="Times New Roman" w:cs="Times New Roman"/>
          <w:sz w:val="28"/>
          <w:szCs w:val="28"/>
        </w:rPr>
        <w:t>Thành viên (</w:t>
      </w:r>
      <w:r w:rsidRPr="00FC4C92">
        <w:rPr>
          <w:rFonts w:ascii="Times New Roman" w:hAnsi="Times New Roman" w:cs="Times New Roman"/>
          <w:sz w:val="28"/>
          <w:szCs w:val="28"/>
        </w:rPr>
        <w:t>những ng</w:t>
      </w:r>
      <w:r w:rsidRPr="00FC4C92">
        <w:rPr>
          <w:rFonts w:ascii="Times New Roman" w:hAnsi="Times New Roman" w:cs="Times New Roman"/>
          <w:sz w:val="28"/>
          <w:szCs w:val="28"/>
          <w:lang w:val="vi-VN"/>
        </w:rPr>
        <w:t>ười</w:t>
      </w:r>
      <w:r w:rsidRPr="00FC4C92">
        <w:rPr>
          <w:rFonts w:ascii="Times New Roman" w:hAnsi="Times New Roman" w:cs="Times New Roman"/>
          <w:sz w:val="28"/>
          <w:szCs w:val="28"/>
        </w:rPr>
        <w:t xml:space="preserve"> có </w:t>
      </w:r>
      <w:r w:rsidRPr="00FC4C92">
        <w:rPr>
          <w:rFonts w:ascii="Times New Roman" w:hAnsi="Times New Roman" w:cs="Times New Roman"/>
          <w:sz w:val="28"/>
          <w:szCs w:val="28"/>
          <w:lang w:val="vi-VN"/>
        </w:rPr>
        <w:t>đă</w:t>
      </w:r>
      <w:r w:rsidRPr="00FC4C92">
        <w:rPr>
          <w:rFonts w:ascii="Times New Roman" w:hAnsi="Times New Roman" w:cs="Times New Roman"/>
          <w:sz w:val="28"/>
          <w:szCs w:val="28"/>
        </w:rPr>
        <w:t>ng kí thành viên</w:t>
      </w:r>
      <w:r>
        <w:rPr>
          <w:rFonts w:ascii="Times New Roman" w:hAnsi="Times New Roman" w:cs="Times New Roman"/>
          <w:sz w:val="28"/>
          <w:szCs w:val="28"/>
        </w:rPr>
        <w:t>)</w:t>
      </w:r>
    </w:p>
    <w:p w:rsidR="00503DA7" w:rsidRPr="00FC4C92" w:rsidRDefault="00503DA7" w:rsidP="00503DA7">
      <w:pPr>
        <w:pStyle w:val="ListParagraph"/>
        <w:numPr>
          <w:ilvl w:val="0"/>
          <w:numId w:val="19"/>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Gửi ý kiến đóng góp, </w:t>
      </w:r>
      <w:r w:rsidRPr="00FC4C92">
        <w:rPr>
          <w:rFonts w:ascii="Times New Roman" w:hAnsi="Times New Roman" w:cs="Times New Roman"/>
          <w:sz w:val="28"/>
          <w:szCs w:val="28"/>
          <w:lang w:val="vi-VN"/>
        </w:rPr>
        <w:t>đ</w:t>
      </w:r>
      <w:r w:rsidRPr="00FC4C92">
        <w:rPr>
          <w:rFonts w:ascii="Times New Roman" w:hAnsi="Times New Roman" w:cs="Times New Roman"/>
          <w:sz w:val="28"/>
          <w:szCs w:val="28"/>
        </w:rPr>
        <w:t>ánh giá nhà trọ</w:t>
      </w:r>
    </w:p>
    <w:p w:rsidR="00503DA7" w:rsidRPr="00FC4C92" w:rsidRDefault="00503DA7" w:rsidP="00503DA7">
      <w:pPr>
        <w:pStyle w:val="ListParagraph"/>
        <w:numPr>
          <w:ilvl w:val="0"/>
          <w:numId w:val="19"/>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Tham gia diễn </w:t>
      </w:r>
      <w:r w:rsidRPr="00FC4C92">
        <w:rPr>
          <w:rFonts w:ascii="Times New Roman" w:hAnsi="Times New Roman" w:cs="Times New Roman"/>
          <w:sz w:val="28"/>
          <w:szCs w:val="28"/>
          <w:lang w:val="vi-VN"/>
        </w:rPr>
        <w:t>đàn</w:t>
      </w:r>
      <w:r w:rsidRPr="00FC4C92">
        <w:rPr>
          <w:rFonts w:ascii="Times New Roman" w:hAnsi="Times New Roman" w:cs="Times New Roman"/>
          <w:sz w:val="28"/>
          <w:szCs w:val="28"/>
        </w:rPr>
        <w:t xml:space="preserve"> </w:t>
      </w:r>
    </w:p>
    <w:p w:rsidR="00503DA7" w:rsidRPr="00853B2E" w:rsidRDefault="00503DA7" w:rsidP="00503DA7">
      <w:pPr>
        <w:pStyle w:val="ListParagraph"/>
        <w:numPr>
          <w:ilvl w:val="0"/>
          <w:numId w:val="19"/>
        </w:numPr>
        <w:spacing w:line="271" w:lineRule="auto"/>
        <w:jc w:val="both"/>
        <w:rPr>
          <w:rFonts w:ascii="Times New Roman" w:hAnsi="Times New Roman" w:cs="Times New Roman"/>
          <w:sz w:val="28"/>
          <w:szCs w:val="28"/>
        </w:rPr>
      </w:pPr>
      <w:r w:rsidRPr="00FC4C92">
        <w:rPr>
          <w:rFonts w:ascii="Times New Roman" w:hAnsi="Times New Roman" w:cs="Times New Roman"/>
          <w:sz w:val="28"/>
          <w:szCs w:val="28"/>
        </w:rPr>
        <w:t xml:space="preserve">sửa </w:t>
      </w:r>
      <w:r w:rsidRPr="00FC4C92">
        <w:rPr>
          <w:rFonts w:ascii="Times New Roman" w:hAnsi="Times New Roman" w:cs="Times New Roman"/>
          <w:sz w:val="28"/>
          <w:szCs w:val="28"/>
          <w:lang w:val="vi-VN"/>
        </w:rPr>
        <w:t>đổ</w:t>
      </w:r>
      <w:r w:rsidRPr="00FC4C92">
        <w:rPr>
          <w:rFonts w:ascii="Times New Roman" w:hAnsi="Times New Roman" w:cs="Times New Roman"/>
          <w:sz w:val="28"/>
          <w:szCs w:val="28"/>
        </w:rPr>
        <w:t>i thông tin cá nhân</w:t>
      </w:r>
    </w:p>
    <w:p w:rsidR="00503DA7" w:rsidRPr="00586F0B" w:rsidRDefault="00503DA7" w:rsidP="00503DA7">
      <w:pPr>
        <w:pStyle w:val="Heading2"/>
        <w:rPr>
          <w:rFonts w:cs="Times New Roman"/>
        </w:rPr>
      </w:pPr>
      <w:bookmarkStart w:id="37" w:name="_Toc372110186"/>
      <w:bookmarkStart w:id="38" w:name="_Toc372110697"/>
      <w:bookmarkStart w:id="39" w:name="_Toc372110943"/>
      <w:r w:rsidRPr="00853B2E">
        <w:rPr>
          <w:rFonts w:cs="Times New Roman"/>
        </w:rPr>
        <w:t>5.7 Luật vận hành</w:t>
      </w:r>
      <w:bookmarkEnd w:id="37"/>
      <w:bookmarkEnd w:id="38"/>
      <w:bookmarkEnd w:id="39"/>
    </w:p>
    <w:p w:rsidR="00503DA7" w:rsidRDefault="00503DA7" w:rsidP="00503DA7">
      <w:pPr>
        <w:pStyle w:val="ListParagraph"/>
        <w:numPr>
          <w:ilvl w:val="0"/>
          <w:numId w:val="14"/>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D</w:t>
      </w:r>
      <w:r>
        <w:rPr>
          <w:rFonts w:ascii="Times New Roman" w:hAnsi="Times New Roman" w:cs="Times New Roman"/>
          <w:sz w:val="28"/>
          <w:szCs w:val="28"/>
        </w:rPr>
        <w:t>ùng một framework nào đó để phát triển web.</w:t>
      </w:r>
    </w:p>
    <w:p w:rsidR="00503DA7" w:rsidRPr="00A90618" w:rsidRDefault="00503DA7" w:rsidP="00503DA7">
      <w:pPr>
        <w:pStyle w:val="ListParagraph"/>
        <w:numPr>
          <w:ilvl w:val="0"/>
          <w:numId w:val="14"/>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Dễ bảo trì, dễ nâng cấp.</w:t>
      </w:r>
    </w:p>
    <w:p w:rsidR="00503DA7" w:rsidRPr="00853B2E" w:rsidRDefault="00503DA7" w:rsidP="00503DA7">
      <w:pPr>
        <w:pStyle w:val="ListParagraph"/>
        <w:numPr>
          <w:ilvl w:val="0"/>
          <w:numId w:val="14"/>
        </w:numPr>
        <w:spacing w:line="271" w:lineRule="auto"/>
        <w:jc w:val="both"/>
        <w:rPr>
          <w:rFonts w:ascii="Times New Roman" w:hAnsi="Times New Roman" w:cs="Times New Roman"/>
          <w:sz w:val="28"/>
          <w:szCs w:val="28"/>
        </w:rPr>
      </w:pPr>
      <w:r>
        <w:rPr>
          <w:rFonts w:ascii="Times New Roman" w:hAnsi="Times New Roman" w:cs="Times New Roman"/>
          <w:sz w:val="28"/>
          <w:szCs w:val="28"/>
        </w:rPr>
        <w:t>Ít hao tốn</w:t>
      </w:r>
      <w:r w:rsidRPr="00853B2E">
        <w:rPr>
          <w:rFonts w:ascii="Times New Roman" w:hAnsi="Times New Roman" w:cs="Times New Roman"/>
          <w:sz w:val="28"/>
          <w:szCs w:val="28"/>
        </w:rPr>
        <w:t xml:space="preserve"> tài nguyên hệ thống.</w:t>
      </w:r>
    </w:p>
    <w:p w:rsidR="00503DA7" w:rsidRPr="00853B2E" w:rsidRDefault="00503DA7" w:rsidP="00503DA7">
      <w:pPr>
        <w:pStyle w:val="ListParagraph"/>
        <w:numPr>
          <w:ilvl w:val="0"/>
          <w:numId w:val="14"/>
        </w:numPr>
        <w:spacing w:line="271" w:lineRule="auto"/>
        <w:jc w:val="both"/>
        <w:rPr>
          <w:rFonts w:ascii="Times New Roman" w:hAnsi="Times New Roman" w:cs="Times New Roman"/>
          <w:sz w:val="28"/>
          <w:szCs w:val="28"/>
        </w:rPr>
      </w:pPr>
      <w:r w:rsidRPr="00853B2E">
        <w:rPr>
          <w:rFonts w:ascii="Times New Roman" w:hAnsi="Times New Roman" w:cs="Times New Roman"/>
          <w:sz w:val="28"/>
          <w:szCs w:val="28"/>
        </w:rPr>
        <w:t>Kĩ năng của người sử dụng: không đòi hỏi có nhiều kĩ năng về</w:t>
      </w:r>
      <w:r>
        <w:rPr>
          <w:rFonts w:ascii="Times New Roman" w:hAnsi="Times New Roman" w:cs="Times New Roman"/>
          <w:sz w:val="28"/>
          <w:szCs w:val="28"/>
        </w:rPr>
        <w:t xml:space="preserve"> tin họ</w:t>
      </w:r>
      <w:r w:rsidRPr="00853B2E">
        <w:rPr>
          <w:rFonts w:ascii="Times New Roman" w:hAnsi="Times New Roman" w:cs="Times New Roman"/>
          <w:sz w:val="28"/>
          <w:szCs w:val="28"/>
        </w:rPr>
        <w:t>c, dễ</w:t>
      </w:r>
      <w:r>
        <w:rPr>
          <w:rFonts w:ascii="Times New Roman" w:hAnsi="Times New Roman" w:cs="Times New Roman"/>
          <w:sz w:val="28"/>
          <w:szCs w:val="28"/>
        </w:rPr>
        <w:t xml:space="preserve"> dàng tìm hiểu và sử dụng.</w:t>
      </w:r>
    </w:p>
    <w:p w:rsidR="00503DA7" w:rsidRPr="00853B2E" w:rsidRDefault="00503DA7" w:rsidP="00503DA7">
      <w:pPr>
        <w:pStyle w:val="ListParagraph"/>
        <w:numPr>
          <w:ilvl w:val="0"/>
          <w:numId w:val="14"/>
        </w:numPr>
        <w:spacing w:line="271" w:lineRule="auto"/>
        <w:jc w:val="both"/>
        <w:rPr>
          <w:rFonts w:ascii="Times New Roman" w:hAnsi="Times New Roman" w:cs="Times New Roman"/>
          <w:sz w:val="28"/>
          <w:szCs w:val="28"/>
        </w:rPr>
      </w:pPr>
      <w:r w:rsidRPr="0024532B">
        <w:rPr>
          <w:rFonts w:ascii="Times New Roman" w:hAnsi="Times New Roman" w:cs="Times New Roman"/>
          <w:sz w:val="28"/>
          <w:szCs w:val="28"/>
        </w:rPr>
        <w:t>Có tài liệu hướng dẫn sử dụ</w:t>
      </w:r>
      <w:r>
        <w:rPr>
          <w:rFonts w:ascii="Times New Roman" w:hAnsi="Times New Roman" w:cs="Times New Roman"/>
          <w:sz w:val="28"/>
          <w:szCs w:val="28"/>
        </w:rPr>
        <w:t>ng.</w:t>
      </w:r>
    </w:p>
    <w:p w:rsidR="002A1BD8" w:rsidRDefault="002A1BD8" w:rsidP="002A1BD8">
      <w:pPr>
        <w:ind w:left="360"/>
        <w:jc w:val="both"/>
        <w:rPr>
          <w:rFonts w:ascii="Arial" w:hAnsi="Arial" w:cs="Arial"/>
          <w:sz w:val="28"/>
          <w:szCs w:val="28"/>
        </w:rPr>
      </w:pPr>
      <w:r>
        <w:rPr>
          <w:rFonts w:ascii="Arial" w:hAnsi="Arial" w:cs="Arial"/>
          <w:sz w:val="28"/>
          <w:szCs w:val="28"/>
        </w:rPr>
        <w:t>Phụ lục A: Các mô hình phân tích</w:t>
      </w:r>
    </w:p>
    <w:p w:rsidR="002A1BD8" w:rsidRPr="002A1BD8" w:rsidRDefault="002A1BD8" w:rsidP="002A1BD8">
      <w:pPr>
        <w:ind w:left="360"/>
        <w:jc w:val="both"/>
        <w:rPr>
          <w:rFonts w:ascii="Arial" w:hAnsi="Arial" w:cs="Arial"/>
          <w:sz w:val="28"/>
          <w:szCs w:val="28"/>
        </w:rPr>
      </w:pPr>
      <w:r>
        <w:rPr>
          <w:rFonts w:ascii="Arial" w:hAnsi="Arial" w:cs="Arial"/>
          <w:sz w:val="28"/>
          <w:szCs w:val="28"/>
        </w:rPr>
        <w:t>Phụ lục B: TBD – Danh sách sẽ được xác định</w:t>
      </w:r>
    </w:p>
    <w:p w:rsidR="00334614" w:rsidRPr="00334614" w:rsidRDefault="00334614" w:rsidP="00334614">
      <w:pPr>
        <w:jc w:val="both"/>
        <w:rPr>
          <w:rFonts w:ascii="Arial" w:hAnsi="Arial" w:cs="Arial"/>
          <w:sz w:val="28"/>
          <w:szCs w:val="28"/>
        </w:rPr>
      </w:pPr>
    </w:p>
    <w:p w:rsidR="00334614" w:rsidRPr="00334614" w:rsidRDefault="00334614" w:rsidP="00334614">
      <w:pPr>
        <w:pStyle w:val="ListParagraph"/>
        <w:jc w:val="both"/>
        <w:rPr>
          <w:rFonts w:ascii="Arial" w:hAnsi="Arial" w:cs="Arial"/>
          <w:sz w:val="28"/>
          <w:szCs w:val="28"/>
        </w:rPr>
      </w:pPr>
    </w:p>
    <w:p w:rsidR="00334614" w:rsidRPr="00334614" w:rsidRDefault="00334614" w:rsidP="00334614">
      <w:pPr>
        <w:ind w:left="720"/>
        <w:jc w:val="both"/>
        <w:rPr>
          <w:rFonts w:ascii="Arial" w:hAnsi="Arial" w:cs="Arial"/>
          <w:sz w:val="28"/>
          <w:szCs w:val="28"/>
        </w:rPr>
      </w:pPr>
    </w:p>
    <w:sectPr w:rsidR="00334614" w:rsidRPr="00334614" w:rsidSect="002A1BD8">
      <w:head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235D" w:rsidRDefault="0003235D" w:rsidP="00334614">
      <w:pPr>
        <w:spacing w:after="0" w:line="240" w:lineRule="auto"/>
      </w:pPr>
      <w:r>
        <w:separator/>
      </w:r>
    </w:p>
  </w:endnote>
  <w:endnote w:type="continuationSeparator" w:id="0">
    <w:p w:rsidR="0003235D" w:rsidRDefault="0003235D" w:rsidP="003346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pPr>
      <w:pStyle w:val="Footer"/>
      <w:rPr>
        <w:b/>
        <w:i/>
        <w:sz w:val="24"/>
      </w:rPr>
    </w:pPr>
    <w:r w:rsidRPr="002A1BD8">
      <w:rPr>
        <w:b/>
        <w:i/>
        <w:sz w:val="24"/>
      </w:rPr>
      <w:t>Bộ môn CNPM, Khoa CNTT &amp; TT, Đại học Cần Thơ</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235D" w:rsidRDefault="0003235D" w:rsidP="00334614">
      <w:pPr>
        <w:spacing w:after="0" w:line="240" w:lineRule="auto"/>
      </w:pPr>
      <w:r>
        <w:separator/>
      </w:r>
    </w:p>
  </w:footnote>
  <w:footnote w:type="continuationSeparator" w:id="0">
    <w:p w:rsidR="0003235D" w:rsidRDefault="0003235D" w:rsidP="003346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189115115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rsidR="002A1BD8" w:rsidRDefault="002A1BD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74136428"/>
        <w:docPartObj>
          <w:docPartGallery w:val="Page Numbers (Top of Page)"/>
          <w:docPartUnique/>
        </w:docPartObj>
      </w:sdtPr>
      <w:sdtEndPr>
        <w:rPr>
          <w:b/>
          <w:i/>
          <w:noProof/>
          <w:sz w:val="24"/>
        </w:rPr>
      </w:sdtEndPr>
      <w:sdtContent>
        <w:r w:rsidRPr="002A1BD8">
          <w:rPr>
            <w:b/>
            <w:i/>
            <w:sz w:val="24"/>
          </w:rPr>
          <w:t>ii</w:t>
        </w:r>
      </w:sdtContent>
    </w:sdt>
    <w:r>
      <w:rPr>
        <w:b/>
        <w:i/>
        <w:noProof/>
        <w:sz w:val="24"/>
      </w:rPr>
      <w:t>i</w:t>
    </w:r>
  </w:p>
  <w:p w:rsidR="002A1BD8" w:rsidRDefault="002A1BD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Pr="002A1BD8" w:rsidRDefault="002A1BD8" w:rsidP="002A1BD8">
    <w:pPr>
      <w:pStyle w:val="Header"/>
      <w:rPr>
        <w:b/>
        <w:i/>
        <w:sz w:val="26"/>
      </w:rPr>
    </w:pPr>
    <w:r w:rsidRPr="002A1BD8">
      <w:rPr>
        <w:b/>
        <w:i/>
        <w:sz w:val="26"/>
      </w:rPr>
      <w:t>Đặc tả yêu cầu phần mềm</w:t>
    </w:r>
    <w:r>
      <w:rPr>
        <w:b/>
        <w:i/>
        <w:sz w:val="26"/>
      </w:rPr>
      <w:tab/>
    </w:r>
    <w:r>
      <w:rPr>
        <w:b/>
        <w:i/>
        <w:sz w:val="26"/>
      </w:rPr>
      <w:tab/>
      <w:t xml:space="preserve">Page </w:t>
    </w:r>
    <w:sdt>
      <w:sdtPr>
        <w:id w:val="-2004816223"/>
        <w:docPartObj>
          <w:docPartGallery w:val="Page Numbers (Top of Page)"/>
          <w:docPartUnique/>
        </w:docPartObj>
      </w:sdtPr>
      <w:sdtEndPr>
        <w:rPr>
          <w:b/>
          <w:i/>
          <w:noProof/>
          <w:sz w:val="24"/>
        </w:rPr>
      </w:sdtEndPr>
      <w:sdtContent>
        <w:r w:rsidRPr="002A1BD8">
          <w:rPr>
            <w:b/>
            <w:i/>
            <w:sz w:val="24"/>
          </w:rPr>
          <w:t>ii</w:t>
        </w:r>
      </w:sdtContent>
    </w:sdt>
  </w:p>
  <w:p w:rsidR="002A1BD8" w:rsidRDefault="002A1BD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A1BD8" w:rsidRDefault="002A1BD8" w:rsidP="002A1BD8">
    <w:pPr>
      <w:pStyle w:val="Header"/>
    </w:pPr>
    <w:r w:rsidRPr="002A1BD8">
      <w:rPr>
        <w:b/>
        <w:i/>
        <w:sz w:val="26"/>
      </w:rPr>
      <w:t>Đặc tả yêu cầu phần mềm</w:t>
    </w:r>
    <w:r>
      <w:rPr>
        <w:b/>
        <w:i/>
        <w:sz w:val="26"/>
      </w:rPr>
      <w:tab/>
    </w:r>
    <w:r>
      <w:rPr>
        <w:b/>
        <w:i/>
        <w:sz w:val="26"/>
      </w:rPr>
      <w:tab/>
      <w:t xml:space="preserve">Page </w:t>
    </w:r>
    <w:sdt>
      <w:sdtPr>
        <w:id w:val="-116606067"/>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503DA7">
          <w:rPr>
            <w:noProof/>
          </w:rPr>
          <w:t>6</w:t>
        </w:r>
        <w:r>
          <w:rPr>
            <w:noProof/>
          </w:rPr>
          <w:fldChar w:fldCharType="end"/>
        </w:r>
      </w:sdtContent>
    </w:sdt>
  </w:p>
  <w:p w:rsidR="002A1BD8" w:rsidRDefault="002A1BD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lvl w:ilvl="0">
      <w:start w:val="3"/>
      <w:numFmt w:val="decimal"/>
      <w:lvlText w:val="%1."/>
      <w:lvlJc w:val="left"/>
      <w:pPr>
        <w:tabs>
          <w:tab w:val="num" w:pos="720"/>
        </w:tabs>
        <w:ind w:left="720" w:hanging="360"/>
      </w:pPr>
    </w:lvl>
    <w:lvl w:ilvl="1">
      <w:start w:val="1"/>
      <w:numFmt w:val="decimal"/>
      <w:lvlText w:val="%1.%2"/>
      <w:lvlJc w:val="left"/>
      <w:pPr>
        <w:tabs>
          <w:tab w:val="num" w:pos="1080"/>
        </w:tabs>
        <w:ind w:left="1080" w:hanging="360"/>
      </w:pPr>
    </w:lvl>
    <w:lvl w:ilvl="2">
      <w:start w:val="1"/>
      <w:numFmt w:val="decimal"/>
      <w:lvlText w:val="%1.%2.%3."/>
      <w:lvlJc w:val="left"/>
      <w:pPr>
        <w:tabs>
          <w:tab w:val="num" w:pos="1440"/>
        </w:tabs>
        <w:ind w:left="1440" w:hanging="360"/>
      </w:pPr>
    </w:lvl>
    <w:lvl w:ilvl="3">
      <w:start w:val="1"/>
      <w:numFmt w:val="decimal"/>
      <w:lvlText w:val="%1.%2.%3.%4."/>
      <w:lvlJc w:val="left"/>
      <w:pPr>
        <w:tabs>
          <w:tab w:val="num" w:pos="1800"/>
        </w:tabs>
        <w:ind w:left="1800" w:hanging="360"/>
      </w:pPr>
    </w:lvl>
    <w:lvl w:ilvl="4">
      <w:start w:val="1"/>
      <w:numFmt w:val="decimal"/>
      <w:lvlText w:val="%1.%2.%3.%4.%5."/>
      <w:lvlJc w:val="left"/>
      <w:pPr>
        <w:tabs>
          <w:tab w:val="num" w:pos="2160"/>
        </w:tabs>
        <w:ind w:left="2160" w:hanging="360"/>
      </w:pPr>
    </w:lvl>
    <w:lvl w:ilvl="5">
      <w:start w:val="1"/>
      <w:numFmt w:val="decimal"/>
      <w:lvlText w:val="%1.%2.%3.%4.%5.%6."/>
      <w:lvlJc w:val="left"/>
      <w:pPr>
        <w:tabs>
          <w:tab w:val="num" w:pos="2520"/>
        </w:tabs>
        <w:ind w:left="2520" w:hanging="360"/>
      </w:pPr>
    </w:lvl>
    <w:lvl w:ilvl="6">
      <w:start w:val="1"/>
      <w:numFmt w:val="decimal"/>
      <w:lvlText w:val="%1.%2.%3.%4.%5.%6.%7."/>
      <w:lvlJc w:val="left"/>
      <w:pPr>
        <w:tabs>
          <w:tab w:val="num" w:pos="2880"/>
        </w:tabs>
        <w:ind w:left="2880" w:hanging="360"/>
      </w:pPr>
    </w:lvl>
    <w:lvl w:ilvl="7">
      <w:start w:val="1"/>
      <w:numFmt w:val="decimal"/>
      <w:lvlText w:val="%1.%2.%3.%4.%5.%6.%7.%8."/>
      <w:lvlJc w:val="left"/>
      <w:pPr>
        <w:tabs>
          <w:tab w:val="num" w:pos="3240"/>
        </w:tabs>
        <w:ind w:left="3240" w:hanging="360"/>
      </w:pPr>
    </w:lvl>
    <w:lvl w:ilvl="8">
      <w:start w:val="1"/>
      <w:numFmt w:val="decimal"/>
      <w:lvlText w:val="%1.%2.%3.%4.%5.%6.%7.%8.%9."/>
      <w:lvlJc w:val="left"/>
      <w:pPr>
        <w:tabs>
          <w:tab w:val="num" w:pos="3600"/>
        </w:tabs>
        <w:ind w:left="3600" w:hanging="360"/>
      </w:pPr>
    </w:lvl>
  </w:abstractNum>
  <w:abstractNum w:abstractNumId="2">
    <w:nsid w:val="0D8268DE"/>
    <w:multiLevelType w:val="hybridMultilevel"/>
    <w:tmpl w:val="C3C26C4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4E3DF5"/>
    <w:multiLevelType w:val="hybridMultilevel"/>
    <w:tmpl w:val="4198CE3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6707173"/>
    <w:multiLevelType w:val="hybridMultilevel"/>
    <w:tmpl w:val="584CCD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86F047D"/>
    <w:multiLevelType w:val="hybridMultilevel"/>
    <w:tmpl w:val="DDA0E0E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24B03003"/>
    <w:multiLevelType w:val="hybridMultilevel"/>
    <w:tmpl w:val="F348A080"/>
    <w:lvl w:ilvl="0" w:tplc="13E45F14">
      <w:numFmt w:val="bullet"/>
      <w:lvlText w:val="-"/>
      <w:lvlJc w:val="left"/>
      <w:pPr>
        <w:ind w:left="1800" w:hanging="360"/>
      </w:pPr>
      <w:rPr>
        <w:rFonts w:ascii="Arial" w:eastAsiaTheme="minorHAnsi"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24E05AED"/>
    <w:multiLevelType w:val="hybridMultilevel"/>
    <w:tmpl w:val="1FC88F8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9973060"/>
    <w:multiLevelType w:val="hybridMultilevel"/>
    <w:tmpl w:val="2E745CA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3223C1C"/>
    <w:multiLevelType w:val="hybridMultilevel"/>
    <w:tmpl w:val="7494DB1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A816B4"/>
    <w:multiLevelType w:val="hybridMultilevel"/>
    <w:tmpl w:val="029C6878"/>
    <w:lvl w:ilvl="0" w:tplc="A91AC98E">
      <w:start w:val="2"/>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nsid w:val="47356D4B"/>
    <w:multiLevelType w:val="hybridMultilevel"/>
    <w:tmpl w:val="59801E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5A75D4"/>
    <w:multiLevelType w:val="multilevel"/>
    <w:tmpl w:val="0DA6F670"/>
    <w:lvl w:ilvl="0">
      <w:start w:val="1"/>
      <w:numFmt w:val="decimal"/>
      <w:lvlText w:val="%1"/>
      <w:lvlJc w:val="left"/>
      <w:pPr>
        <w:ind w:left="480" w:hanging="48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3">
    <w:nsid w:val="4DAD357D"/>
    <w:multiLevelType w:val="hybridMultilevel"/>
    <w:tmpl w:val="8722C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137635"/>
    <w:multiLevelType w:val="hybridMultilevel"/>
    <w:tmpl w:val="36466C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AFB13E7"/>
    <w:multiLevelType w:val="hybridMultilevel"/>
    <w:tmpl w:val="65F26998"/>
    <w:lvl w:ilvl="0" w:tplc="04090003">
      <w:start w:val="1"/>
      <w:numFmt w:val="bullet"/>
      <w:lvlText w:val="o"/>
      <w:lvlJc w:val="left"/>
      <w:pPr>
        <w:ind w:left="2160" w:hanging="360"/>
      </w:pPr>
      <w:rPr>
        <w:rFonts w:ascii="Courier New" w:hAnsi="Courier New" w:cs="Courier New"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nsid w:val="5D472624"/>
    <w:multiLevelType w:val="hybridMultilevel"/>
    <w:tmpl w:val="BDBE9E4E"/>
    <w:lvl w:ilvl="0" w:tplc="928A61E4">
      <w:start w:val="1"/>
      <w:numFmt w:val="bullet"/>
      <w:lvlText w:val=""/>
      <w:lvlJc w:val="left"/>
      <w:pPr>
        <w:ind w:left="720" w:hanging="360"/>
      </w:pPr>
      <w:rPr>
        <w:rFonts w:ascii="Symbol" w:hAnsi="Symbol" w:hint="default"/>
      </w:rPr>
    </w:lvl>
    <w:lvl w:ilvl="1" w:tplc="928A61E4">
      <w:start w:val="1"/>
      <w:numFmt w:val="bullet"/>
      <w:lvlText w:val=""/>
      <w:lvlJc w:val="left"/>
      <w:pPr>
        <w:ind w:left="1440" w:hanging="360"/>
      </w:pPr>
      <w:rPr>
        <w:rFonts w:ascii="Symbol" w:hAnsi="Symbol" w:hint="default"/>
      </w:rPr>
    </w:lvl>
    <w:lvl w:ilvl="2" w:tplc="928A61E4">
      <w:start w:val="1"/>
      <w:numFmt w:val="bullet"/>
      <w:lvlText w:val=""/>
      <w:lvlJc w:val="left"/>
      <w:pPr>
        <w:ind w:left="1068"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01F32DC"/>
    <w:multiLevelType w:val="hybridMultilevel"/>
    <w:tmpl w:val="997247F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1535C44"/>
    <w:multiLevelType w:val="hybridMultilevel"/>
    <w:tmpl w:val="D81C2E58"/>
    <w:lvl w:ilvl="0" w:tplc="928A61E4">
      <w:start w:val="1"/>
      <w:numFmt w:val="bullet"/>
      <w:lvlText w:val=""/>
      <w:lvlJc w:val="left"/>
      <w:pPr>
        <w:ind w:left="1440" w:hanging="360"/>
      </w:pPr>
      <w:rPr>
        <w:rFonts w:ascii="Symbol" w:hAnsi="Symbol" w:hint="default"/>
      </w:rPr>
    </w:lvl>
    <w:lvl w:ilvl="1" w:tplc="928A61E4">
      <w:start w:val="1"/>
      <w:numFmt w:val="bullet"/>
      <w:lvlText w:val=""/>
      <w:lvlJc w:val="left"/>
      <w:pPr>
        <w:ind w:left="1494"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3"/>
  </w:num>
  <w:num w:numId="2">
    <w:abstractNumId w:val="12"/>
  </w:num>
  <w:num w:numId="3">
    <w:abstractNumId w:val="6"/>
  </w:num>
  <w:num w:numId="4">
    <w:abstractNumId w:val="10"/>
  </w:num>
  <w:num w:numId="5">
    <w:abstractNumId w:val="16"/>
  </w:num>
  <w:num w:numId="6">
    <w:abstractNumId w:val="18"/>
  </w:num>
  <w:num w:numId="7">
    <w:abstractNumId w:val="0"/>
  </w:num>
  <w:num w:numId="8">
    <w:abstractNumId w:val="1"/>
  </w:num>
  <w:num w:numId="9">
    <w:abstractNumId w:val="2"/>
  </w:num>
  <w:num w:numId="10">
    <w:abstractNumId w:val="4"/>
  </w:num>
  <w:num w:numId="11">
    <w:abstractNumId w:val="17"/>
  </w:num>
  <w:num w:numId="12">
    <w:abstractNumId w:val="14"/>
  </w:num>
  <w:num w:numId="13">
    <w:abstractNumId w:val="11"/>
  </w:num>
  <w:num w:numId="14">
    <w:abstractNumId w:val="8"/>
  </w:num>
  <w:num w:numId="15">
    <w:abstractNumId w:val="7"/>
  </w:num>
  <w:num w:numId="16">
    <w:abstractNumId w:val="15"/>
  </w:num>
  <w:num w:numId="17">
    <w:abstractNumId w:val="3"/>
  </w:num>
  <w:num w:numId="18">
    <w:abstractNumId w:val="5"/>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4D14"/>
    <w:rsid w:val="0003235D"/>
    <w:rsid w:val="00081B2E"/>
    <w:rsid w:val="000950D5"/>
    <w:rsid w:val="001274F4"/>
    <w:rsid w:val="0013462F"/>
    <w:rsid w:val="00174159"/>
    <w:rsid w:val="0021474D"/>
    <w:rsid w:val="002325FE"/>
    <w:rsid w:val="00234438"/>
    <w:rsid w:val="002379D2"/>
    <w:rsid w:val="002A1BD8"/>
    <w:rsid w:val="002F00D3"/>
    <w:rsid w:val="00334614"/>
    <w:rsid w:val="003B063A"/>
    <w:rsid w:val="003C1D30"/>
    <w:rsid w:val="003C4D14"/>
    <w:rsid w:val="003D2D7E"/>
    <w:rsid w:val="003D49A7"/>
    <w:rsid w:val="003F032F"/>
    <w:rsid w:val="00460D03"/>
    <w:rsid w:val="004761F8"/>
    <w:rsid w:val="004A6CEE"/>
    <w:rsid w:val="004B23A7"/>
    <w:rsid w:val="004E282E"/>
    <w:rsid w:val="00503DA7"/>
    <w:rsid w:val="00536B69"/>
    <w:rsid w:val="0053783B"/>
    <w:rsid w:val="005811EE"/>
    <w:rsid w:val="0058130D"/>
    <w:rsid w:val="00601A2C"/>
    <w:rsid w:val="00620849"/>
    <w:rsid w:val="00646D91"/>
    <w:rsid w:val="00647C11"/>
    <w:rsid w:val="006943C0"/>
    <w:rsid w:val="006F32F6"/>
    <w:rsid w:val="00742E35"/>
    <w:rsid w:val="007561EA"/>
    <w:rsid w:val="007611D6"/>
    <w:rsid w:val="00793D1D"/>
    <w:rsid w:val="00826DF0"/>
    <w:rsid w:val="00856963"/>
    <w:rsid w:val="008739C0"/>
    <w:rsid w:val="00881CF9"/>
    <w:rsid w:val="00887B3E"/>
    <w:rsid w:val="008932CB"/>
    <w:rsid w:val="00906399"/>
    <w:rsid w:val="009165AF"/>
    <w:rsid w:val="009C1419"/>
    <w:rsid w:val="009C48F2"/>
    <w:rsid w:val="009E5829"/>
    <w:rsid w:val="00A009CE"/>
    <w:rsid w:val="00A3116C"/>
    <w:rsid w:val="00A31DA1"/>
    <w:rsid w:val="00AA4A93"/>
    <w:rsid w:val="00AF14D0"/>
    <w:rsid w:val="00B47D09"/>
    <w:rsid w:val="00B52543"/>
    <w:rsid w:val="00BF6E8C"/>
    <w:rsid w:val="00C107B6"/>
    <w:rsid w:val="00C75C01"/>
    <w:rsid w:val="00C906C2"/>
    <w:rsid w:val="00CF34A1"/>
    <w:rsid w:val="00D14361"/>
    <w:rsid w:val="00D71B46"/>
    <w:rsid w:val="00DF6466"/>
    <w:rsid w:val="00E741CC"/>
    <w:rsid w:val="00E9200B"/>
    <w:rsid w:val="00EB4A3C"/>
    <w:rsid w:val="00EC7600"/>
    <w:rsid w:val="00F57B42"/>
    <w:rsid w:val="00F623D2"/>
    <w:rsid w:val="00F6571B"/>
    <w:rsid w:val="00FC73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D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503DA7"/>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46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Accent3">
    <w:name w:val="Grid Table 4 Accent 3"/>
    <w:basedOn w:val="TableNormal"/>
    <w:uiPriority w:val="49"/>
    <w:rsid w:val="00334614"/>
    <w:pPr>
      <w:spacing w:after="0" w:line="240" w:lineRule="auto"/>
    </w:pPr>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Header">
    <w:name w:val="header"/>
    <w:basedOn w:val="Normal"/>
    <w:link w:val="HeaderChar"/>
    <w:uiPriority w:val="99"/>
    <w:unhideWhenUsed/>
    <w:rsid w:val="003346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4614"/>
  </w:style>
  <w:style w:type="paragraph" w:styleId="Footer">
    <w:name w:val="footer"/>
    <w:basedOn w:val="Normal"/>
    <w:link w:val="FooterChar"/>
    <w:uiPriority w:val="99"/>
    <w:unhideWhenUsed/>
    <w:rsid w:val="003346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4614"/>
  </w:style>
  <w:style w:type="paragraph" w:styleId="ListParagraph">
    <w:name w:val="List Paragraph"/>
    <w:basedOn w:val="Normal"/>
    <w:uiPriority w:val="34"/>
    <w:qFormat/>
    <w:rsid w:val="00334614"/>
    <w:pPr>
      <w:ind w:left="720"/>
      <w:contextualSpacing/>
    </w:pPr>
  </w:style>
  <w:style w:type="character" w:styleId="Hyperlink">
    <w:name w:val="Hyperlink"/>
    <w:basedOn w:val="DefaultParagraphFont"/>
    <w:uiPriority w:val="99"/>
    <w:unhideWhenUsed/>
    <w:rsid w:val="00AA4A93"/>
    <w:rPr>
      <w:color w:val="0563C1" w:themeColor="hyperlink"/>
      <w:u w:val="single"/>
    </w:rPr>
  </w:style>
  <w:style w:type="character" w:customStyle="1" w:styleId="Heading1Char">
    <w:name w:val="Heading 1 Char"/>
    <w:basedOn w:val="DefaultParagraphFont"/>
    <w:link w:val="Heading1"/>
    <w:uiPriority w:val="9"/>
    <w:rsid w:val="00A31DA1"/>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31DA1"/>
    <w:pPr>
      <w:outlineLvl w:val="9"/>
    </w:pPr>
  </w:style>
  <w:style w:type="paragraph" w:styleId="TOC1">
    <w:name w:val="toc 1"/>
    <w:basedOn w:val="Normal"/>
    <w:next w:val="Normal"/>
    <w:autoRedefine/>
    <w:uiPriority w:val="39"/>
    <w:unhideWhenUsed/>
    <w:rsid w:val="00A31DA1"/>
    <w:pPr>
      <w:spacing w:after="100"/>
    </w:pPr>
  </w:style>
  <w:style w:type="paragraph" w:styleId="TOC2">
    <w:name w:val="toc 2"/>
    <w:basedOn w:val="Normal"/>
    <w:next w:val="Normal"/>
    <w:autoRedefine/>
    <w:uiPriority w:val="39"/>
    <w:unhideWhenUsed/>
    <w:rsid w:val="00A31DA1"/>
    <w:pPr>
      <w:spacing w:after="100"/>
      <w:ind w:left="220"/>
    </w:pPr>
  </w:style>
  <w:style w:type="paragraph" w:styleId="BalloonText">
    <w:name w:val="Balloon Text"/>
    <w:basedOn w:val="Normal"/>
    <w:link w:val="BalloonTextChar"/>
    <w:uiPriority w:val="99"/>
    <w:semiHidden/>
    <w:unhideWhenUsed/>
    <w:rsid w:val="00B525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2543"/>
    <w:rPr>
      <w:rFonts w:ascii="Tahoma" w:hAnsi="Tahoma" w:cs="Tahoma"/>
      <w:sz w:val="16"/>
      <w:szCs w:val="16"/>
    </w:rPr>
  </w:style>
  <w:style w:type="character" w:customStyle="1" w:styleId="Heading2Char">
    <w:name w:val="Heading 2 Char"/>
    <w:basedOn w:val="DefaultParagraphFont"/>
    <w:link w:val="Heading2"/>
    <w:uiPriority w:val="9"/>
    <w:semiHidden/>
    <w:rsid w:val="00503DA7"/>
    <w:rPr>
      <w:rFonts w:asciiTheme="majorHAnsi" w:eastAsiaTheme="majorEastAsia" w:hAnsiTheme="majorHAnsi" w:cstheme="majorBidi"/>
      <w:b/>
      <w:bCs/>
      <w:color w:val="5B9BD5"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11C7CA-79CF-4D50-889F-29112CF4CA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263</TotalTime>
  <Pages>11</Pages>
  <Words>1967</Words>
  <Characters>11217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ChiTam</dc:creator>
  <cp:keywords/>
  <dc:description/>
  <cp:lastModifiedBy>Microsoft Windows</cp:lastModifiedBy>
  <cp:revision>40</cp:revision>
  <dcterms:created xsi:type="dcterms:W3CDTF">2014-08-25T13:08:00Z</dcterms:created>
  <dcterms:modified xsi:type="dcterms:W3CDTF">2014-08-29T13:04:00Z</dcterms:modified>
</cp:coreProperties>
</file>