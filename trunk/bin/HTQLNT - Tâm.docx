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361" w:rsidRDefault="00334614" w:rsidP="00B47D09">
      <w:pPr>
        <w:pStyle w:val="ListParagraph"/>
        <w:jc w:val="both"/>
        <w:outlineLvl w:val="1"/>
        <w:rPr>
          <w:rFonts w:ascii="Arial" w:hAnsi="Arial" w:cs="Arial"/>
          <w:sz w:val="28"/>
          <w:szCs w:val="28"/>
        </w:rPr>
      </w:pPr>
      <w:bookmarkStart w:id="0"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0"/>
    </w:p>
    <w:p w:rsidR="008D5465" w:rsidRDefault="008D5465" w:rsidP="00353DC9">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8D5465" w:rsidRDefault="008D5465" w:rsidP="00353DC9">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53DC9" w:rsidRPr="00B47D0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bookmarkStart w:id="1" w:name="_Toc396832761"/>
      <w:r>
        <w:rPr>
          <w:rFonts w:ascii="Arial" w:hAnsi="Arial" w:cs="Arial"/>
          <w:noProof/>
          <w:sz w:val="28"/>
          <w:szCs w:val="28"/>
        </w:rPr>
        <mc:AlternateContent>
          <mc:Choice Requires="wps">
            <w:drawing>
              <wp:anchor distT="0" distB="0" distL="114300" distR="114300" simplePos="0" relativeHeight="251661312" behindDoc="1" locked="0" layoutInCell="1" allowOverlap="1" wp14:anchorId="10467DED" wp14:editId="7B599AA7">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67DED"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59264" behindDoc="1" locked="0" layoutInCell="1" allowOverlap="1" wp14:anchorId="378EE34B" wp14:editId="7FB27A00">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1" name="Rounded Rectangle 1"/>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EE34B" id="Rounded Rectangle 1" o:spid="_x0000_s1027" style="position:absolute;left:0;text-align:left;margin-left:41pt;margin-top:.9pt;width:93pt;height: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45B31"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D28A5" id="Straight Arrow Connector 5" o:spid="_x0000_s1026" type="#_x0000_t32" style="position:absolute;margin-left:211pt;margin-top:5.8pt;width:73pt;height: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7064F" id="Straight Arrow Connector 4" o:spid="_x0000_s1026" type="#_x0000_t32" style="position:absolute;margin-left:132pt;margin-top:3.8pt;width:64pt;height: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1" locked="0" layoutInCell="1" allowOverlap="1" wp14:anchorId="64619E75" wp14:editId="1008EDA9">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3" name="Rounded Rectangle 3"/>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19E75" id="Rounded Rectangle 3" o:spid="_x0000_s1028" style="position:absolute;left:0;text-align:left;margin-left:128pt;margin-top:13.65pt;width:148pt;height:5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A31DA1">
      <w:pPr>
        <w:pStyle w:val="ListParagraph"/>
        <w:jc w:val="both"/>
        <w:outlineLvl w:val="1"/>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lastRenderedPageBreak/>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601A2C" w:rsidRDefault="001274F4" w:rsidP="00E9200B">
      <w:pPr>
        <w:pStyle w:val="ListParagraph"/>
        <w:jc w:val="both"/>
        <w:rPr>
          <w:rFonts w:ascii="Arial" w:hAnsi="Arial" w:cs="Arial"/>
          <w:sz w:val="28"/>
          <w:szCs w:val="28"/>
        </w:rPr>
      </w:pPr>
      <w:r>
        <w:rPr>
          <w:rFonts w:ascii="Arial" w:hAnsi="Arial" w:cs="Arial"/>
          <w:sz w:val="28"/>
          <w:szCs w:val="28"/>
        </w:rPr>
        <w:tab/>
      </w:r>
      <w:r w:rsidR="00356E40">
        <w:rPr>
          <w:rFonts w:ascii="Arial" w:hAnsi="Arial" w:cs="Arial"/>
          <w:sz w:val="28"/>
          <w:szCs w:val="28"/>
        </w:rPr>
        <w:t>Khách tự do là người có nhu cầu tìm kiếm nhà trọ. Nhóm người dùng này không cần thiết phải tạo tài khoản hệ thống, có tần xuất sử dụng hệ thống cao nhất nhưng các chức năng hạn chế.</w:t>
      </w:r>
    </w:p>
    <w:p w:rsidR="00356E40" w:rsidRDefault="00356E40" w:rsidP="00E9200B">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56E40" w:rsidRDefault="00356E40" w:rsidP="00E9200B">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8A1632" w:rsidRPr="00E741CC" w:rsidRDefault="008A1632" w:rsidP="008A1632">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8A1632" w:rsidRPr="00E741CC" w:rsidRDefault="008A1632" w:rsidP="008A1632">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8A1632" w:rsidRDefault="008A1632" w:rsidP="008A1632">
      <w:pPr>
        <w:pStyle w:val="ListParagraph"/>
        <w:ind w:firstLine="720"/>
        <w:jc w:val="both"/>
        <w:rPr>
          <w:rFonts w:ascii="Arial" w:hAnsi="Arial" w:cs="Arial"/>
          <w:sz w:val="28"/>
          <w:szCs w:val="28"/>
        </w:rPr>
      </w:pPr>
      <w:r w:rsidRPr="00E741CC">
        <w:rPr>
          <w:rFonts w:ascii="Arial" w:hAnsi="Arial" w:cs="Arial"/>
          <w:sz w:val="28"/>
          <w:szCs w:val="28"/>
        </w:rPr>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8A1632" w:rsidRPr="008A1632" w:rsidRDefault="008A1632" w:rsidP="008A1632">
      <w:pPr>
        <w:pStyle w:val="ListParagraph"/>
        <w:ind w:left="1068" w:firstLine="372"/>
        <w:jc w:val="both"/>
        <w:rPr>
          <w:rFonts w:ascii="Arial" w:hAnsi="Arial" w:cs="Arial"/>
          <w:sz w:val="28"/>
          <w:szCs w:val="28"/>
        </w:rPr>
      </w:pPr>
      <w:r>
        <w:rPr>
          <w:rFonts w:ascii="Arial" w:hAnsi="Arial" w:cs="Arial"/>
          <w:sz w:val="28"/>
          <w:szCs w:val="28"/>
        </w:rPr>
        <w:lastRenderedPageBreak/>
        <w:t>Tải chương trình nhanh nhỏ hơn 10 giây</w:t>
      </w:r>
      <w:r w:rsidRPr="0058130D">
        <w:rPr>
          <w:rFonts w:ascii="Arial" w:hAnsi="Arial" w:cs="Arial"/>
          <w:sz w:val="28"/>
          <w:szCs w:val="28"/>
        </w:rPr>
        <w:t xml:space="preserve"> cho bộ dữ liệu khoả</w:t>
      </w:r>
      <w:r w:rsidR="00CD4822">
        <w:rPr>
          <w:rFonts w:ascii="Arial" w:hAnsi="Arial" w:cs="Arial"/>
          <w:sz w:val="28"/>
          <w:szCs w:val="28"/>
        </w:rPr>
        <w:t>ng 30</w:t>
      </w:r>
      <w:r>
        <w:rPr>
          <w:rFonts w:ascii="Arial" w:hAnsi="Arial" w:cs="Arial"/>
          <w:sz w:val="28"/>
          <w:szCs w:val="28"/>
        </w:rPr>
        <w:t>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34614" w:rsidRDefault="00334614" w:rsidP="00A31DA1">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34614" w:rsidRDefault="00647C11" w:rsidP="008A1632">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rsidP="008A1632">
      <w:pPr>
        <w:pStyle w:val="ListParagraph"/>
        <w:ind w:firstLine="720"/>
        <w:jc w:val="both"/>
        <w:rPr>
          <w:rFonts w:ascii="Arial" w:hAnsi="Arial" w:cs="Arial"/>
          <w:sz w:val="28"/>
          <w:szCs w:val="28"/>
        </w:rPr>
      </w:pPr>
    </w:p>
    <w:p w:rsidR="00E24FD8" w:rsidRDefault="00E24FD8">
      <w:pPr>
        <w:rPr>
          <w:rFonts w:ascii="Arial" w:hAnsi="Arial" w:cs="Arial"/>
          <w:sz w:val="28"/>
          <w:szCs w:val="28"/>
        </w:rPr>
      </w:pPr>
      <w:r>
        <w:rPr>
          <w:rFonts w:ascii="Arial" w:hAnsi="Arial" w:cs="Arial"/>
          <w:sz w:val="28"/>
          <w:szCs w:val="28"/>
        </w:rPr>
        <w:br w:type="page"/>
      </w:r>
    </w:p>
    <w:tbl>
      <w:tblPr>
        <w:tblStyle w:val="TableGrid"/>
        <w:tblW w:w="0" w:type="auto"/>
        <w:tblInd w:w="720" w:type="dxa"/>
        <w:tblLook w:val="04A0" w:firstRow="1" w:lastRow="0" w:firstColumn="1" w:lastColumn="0" w:noHBand="0" w:noVBand="1"/>
      </w:tblPr>
      <w:tblGrid>
        <w:gridCol w:w="1075"/>
        <w:gridCol w:w="7555"/>
      </w:tblGrid>
      <w:tr w:rsidR="00E24FD8" w:rsidTr="00AF4AE9">
        <w:trPr>
          <w:ins w:id="6"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7" w:author="mine" w:date="2014-08-29T16:37:00Z"/>
                <w:rFonts w:ascii="Arial" w:hAnsi="Arial" w:cs="Arial"/>
                <w:b/>
                <w:sz w:val="28"/>
                <w:szCs w:val="28"/>
              </w:rPr>
            </w:pPr>
            <w:ins w:id="8" w:author="mine" w:date="2014-08-29T16:37:00Z">
              <w:r w:rsidRPr="001F2AE9">
                <w:rPr>
                  <w:rFonts w:ascii="Arial" w:hAnsi="Arial" w:cs="Arial"/>
                  <w:b/>
                  <w:sz w:val="28"/>
                  <w:szCs w:val="28"/>
                </w:rPr>
                <w:lastRenderedPageBreak/>
                <w:t>Mã yêu cầu</w:t>
              </w:r>
            </w:ins>
          </w:p>
        </w:tc>
        <w:tc>
          <w:tcPr>
            <w:tcW w:w="7555" w:type="dxa"/>
          </w:tcPr>
          <w:p w:rsidR="00E24FD8" w:rsidRDefault="00E24FD8" w:rsidP="00AF4AE9">
            <w:pPr>
              <w:pStyle w:val="ListParagraph"/>
              <w:ind w:left="0"/>
              <w:jc w:val="both"/>
              <w:rPr>
                <w:ins w:id="9" w:author="mine" w:date="2014-08-29T16:37:00Z"/>
                <w:rFonts w:ascii="Arial" w:hAnsi="Arial" w:cs="Arial"/>
                <w:sz w:val="28"/>
                <w:szCs w:val="28"/>
              </w:rPr>
            </w:pPr>
            <w:ins w:id="10" w:author="mine" w:date="2014-08-29T16:37:00Z">
              <w:r>
                <w:rPr>
                  <w:rFonts w:ascii="Arial" w:hAnsi="Arial" w:cs="Arial"/>
                  <w:sz w:val="28"/>
                  <w:szCs w:val="28"/>
                </w:rPr>
                <w:t>REQ0</w:t>
              </w:r>
            </w:ins>
            <w:r>
              <w:rPr>
                <w:rFonts w:ascii="Arial" w:hAnsi="Arial" w:cs="Arial"/>
                <w:sz w:val="28"/>
                <w:szCs w:val="28"/>
              </w:rPr>
              <w:t>7</w:t>
            </w:r>
          </w:p>
        </w:tc>
      </w:tr>
      <w:tr w:rsidR="00E24FD8" w:rsidTr="00AF4AE9">
        <w:trPr>
          <w:ins w:id="11"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12" w:author="mine" w:date="2014-08-29T16:37:00Z"/>
                <w:rFonts w:ascii="Arial" w:hAnsi="Arial" w:cs="Arial"/>
                <w:b/>
                <w:sz w:val="28"/>
                <w:szCs w:val="28"/>
              </w:rPr>
            </w:pPr>
            <w:ins w:id="13" w:author="mine" w:date="2014-08-29T16:37:00Z">
              <w:r w:rsidRPr="001F2AE9">
                <w:rPr>
                  <w:rFonts w:ascii="Arial" w:hAnsi="Arial" w:cs="Arial"/>
                  <w:b/>
                  <w:sz w:val="28"/>
                  <w:szCs w:val="28"/>
                </w:rPr>
                <w:t>Tên yêu cầu</w:t>
              </w:r>
            </w:ins>
          </w:p>
        </w:tc>
        <w:tc>
          <w:tcPr>
            <w:tcW w:w="7555" w:type="dxa"/>
          </w:tcPr>
          <w:p w:rsidR="00E24FD8" w:rsidRDefault="00E24FD8" w:rsidP="00AF4AE9">
            <w:pPr>
              <w:pStyle w:val="ListParagraph"/>
              <w:ind w:left="0"/>
              <w:jc w:val="both"/>
              <w:rPr>
                <w:ins w:id="14" w:author="mine" w:date="2014-08-29T16:37:00Z"/>
                <w:rFonts w:ascii="Arial" w:hAnsi="Arial" w:cs="Arial"/>
                <w:sz w:val="28"/>
                <w:szCs w:val="28"/>
              </w:rPr>
            </w:pPr>
            <w:r>
              <w:rPr>
                <w:rFonts w:ascii="Arial" w:hAnsi="Arial" w:cs="Arial"/>
                <w:sz w:val="28"/>
                <w:szCs w:val="28"/>
              </w:rPr>
              <w:t>Cập nhật thông tin tài khoản</w:t>
            </w:r>
          </w:p>
        </w:tc>
      </w:tr>
      <w:tr w:rsidR="00E24FD8" w:rsidTr="00AF4AE9">
        <w:trPr>
          <w:ins w:id="15"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16" w:author="mine" w:date="2014-08-29T16:37:00Z"/>
                <w:rFonts w:ascii="Arial" w:hAnsi="Arial" w:cs="Arial"/>
                <w:b/>
                <w:sz w:val="28"/>
                <w:szCs w:val="28"/>
              </w:rPr>
            </w:pPr>
            <w:ins w:id="17" w:author="mine" w:date="2014-08-29T16:37:00Z">
              <w:r w:rsidRPr="001F2AE9">
                <w:rPr>
                  <w:rFonts w:ascii="Arial" w:hAnsi="Arial" w:cs="Arial"/>
                  <w:b/>
                  <w:sz w:val="28"/>
                  <w:szCs w:val="28"/>
                </w:rPr>
                <w:t>Mức độ ưu tiên</w:t>
              </w:r>
            </w:ins>
          </w:p>
        </w:tc>
        <w:tc>
          <w:tcPr>
            <w:tcW w:w="7555" w:type="dxa"/>
          </w:tcPr>
          <w:p w:rsidR="00E24FD8" w:rsidRDefault="00E24FD8" w:rsidP="00AF4AE9">
            <w:pPr>
              <w:pStyle w:val="ListParagraph"/>
              <w:ind w:left="0"/>
              <w:jc w:val="both"/>
              <w:rPr>
                <w:ins w:id="18" w:author="mine" w:date="2014-08-29T16:37:00Z"/>
                <w:rFonts w:ascii="Arial" w:hAnsi="Arial" w:cs="Arial"/>
                <w:sz w:val="28"/>
                <w:szCs w:val="28"/>
              </w:rPr>
            </w:pPr>
            <w:ins w:id="19" w:author="mine" w:date="2014-08-29T16:37:00Z">
              <w:r>
                <w:rPr>
                  <w:rFonts w:ascii="Arial" w:hAnsi="Arial" w:cs="Arial"/>
                  <w:sz w:val="28"/>
                  <w:szCs w:val="28"/>
                </w:rPr>
                <w:t>Mức 4</w:t>
              </w:r>
            </w:ins>
          </w:p>
        </w:tc>
      </w:tr>
      <w:tr w:rsidR="00E24FD8" w:rsidTr="00AF4AE9">
        <w:trPr>
          <w:ins w:id="20"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21" w:author="mine" w:date="2014-08-29T16:37:00Z"/>
                <w:rFonts w:ascii="Arial" w:hAnsi="Arial" w:cs="Arial"/>
                <w:b/>
                <w:sz w:val="28"/>
                <w:szCs w:val="28"/>
              </w:rPr>
            </w:pPr>
            <w:ins w:id="22" w:author="mine" w:date="2014-08-29T16:37:00Z">
              <w:r w:rsidRPr="001F2AE9">
                <w:rPr>
                  <w:rFonts w:ascii="Arial" w:hAnsi="Arial" w:cs="Arial"/>
                  <w:b/>
                  <w:sz w:val="28"/>
                  <w:szCs w:val="28"/>
                </w:rPr>
                <w:t>Lợi ích</w:t>
              </w:r>
            </w:ins>
          </w:p>
        </w:tc>
        <w:tc>
          <w:tcPr>
            <w:tcW w:w="7555" w:type="dxa"/>
          </w:tcPr>
          <w:p w:rsidR="00E24FD8" w:rsidRDefault="00E24FD8" w:rsidP="00AF4AE9">
            <w:pPr>
              <w:pStyle w:val="ListParagraph"/>
              <w:ind w:left="0"/>
              <w:jc w:val="both"/>
              <w:rPr>
                <w:ins w:id="23" w:author="mine" w:date="2014-08-29T16:37:00Z"/>
                <w:rFonts w:ascii="Arial" w:hAnsi="Arial" w:cs="Arial"/>
                <w:sz w:val="28"/>
                <w:szCs w:val="28"/>
              </w:rPr>
            </w:pPr>
            <w:ins w:id="24" w:author="mine" w:date="2014-08-29T16:37:00Z">
              <w:r>
                <w:rPr>
                  <w:rFonts w:ascii="Arial" w:hAnsi="Arial" w:cs="Arial"/>
                  <w:sz w:val="28"/>
                  <w:szCs w:val="28"/>
                </w:rPr>
                <w:t>Mức 2</w:t>
              </w:r>
            </w:ins>
          </w:p>
        </w:tc>
      </w:tr>
      <w:tr w:rsidR="00E24FD8" w:rsidTr="00AF4AE9">
        <w:trPr>
          <w:ins w:id="25"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26" w:author="mine" w:date="2014-08-29T16:37:00Z"/>
                <w:rFonts w:ascii="Arial" w:hAnsi="Arial" w:cs="Arial"/>
                <w:b/>
                <w:sz w:val="28"/>
                <w:szCs w:val="28"/>
              </w:rPr>
            </w:pPr>
            <w:ins w:id="27" w:author="mine" w:date="2014-08-29T16:37:00Z">
              <w:r w:rsidRPr="001F2AE9">
                <w:rPr>
                  <w:rFonts w:ascii="Arial" w:hAnsi="Arial" w:cs="Arial"/>
                  <w:b/>
                  <w:sz w:val="28"/>
                  <w:szCs w:val="28"/>
                </w:rPr>
                <w:t>Chi phí</w:t>
              </w:r>
            </w:ins>
          </w:p>
        </w:tc>
        <w:tc>
          <w:tcPr>
            <w:tcW w:w="7555" w:type="dxa"/>
          </w:tcPr>
          <w:p w:rsidR="00E24FD8" w:rsidRDefault="00E24FD8" w:rsidP="00AF4AE9">
            <w:pPr>
              <w:pStyle w:val="ListParagraph"/>
              <w:ind w:left="0"/>
              <w:jc w:val="both"/>
              <w:rPr>
                <w:ins w:id="28" w:author="mine" w:date="2014-08-29T16:37:00Z"/>
                <w:rFonts w:ascii="Arial" w:hAnsi="Arial" w:cs="Arial"/>
                <w:sz w:val="28"/>
                <w:szCs w:val="28"/>
              </w:rPr>
            </w:pPr>
            <w:ins w:id="29" w:author="mine" w:date="2014-08-29T16:37:00Z">
              <w:r>
                <w:rPr>
                  <w:rFonts w:ascii="Arial" w:hAnsi="Arial" w:cs="Arial"/>
                  <w:sz w:val="28"/>
                  <w:szCs w:val="28"/>
                </w:rPr>
                <w:t>Mức 3</w:t>
              </w:r>
            </w:ins>
          </w:p>
        </w:tc>
      </w:tr>
      <w:tr w:rsidR="00E24FD8" w:rsidTr="00AF4AE9">
        <w:trPr>
          <w:ins w:id="30"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31" w:author="mine" w:date="2014-08-29T16:37:00Z"/>
                <w:rFonts w:ascii="Arial" w:hAnsi="Arial" w:cs="Arial"/>
                <w:b/>
                <w:sz w:val="28"/>
                <w:szCs w:val="28"/>
              </w:rPr>
            </w:pPr>
            <w:ins w:id="32" w:author="mine" w:date="2014-08-29T16:37:00Z">
              <w:r w:rsidRPr="001F2AE9">
                <w:rPr>
                  <w:rFonts w:ascii="Arial" w:hAnsi="Arial" w:cs="Arial"/>
                  <w:b/>
                  <w:sz w:val="28"/>
                  <w:szCs w:val="28"/>
                </w:rPr>
                <w:t>Rủi ro</w:t>
              </w:r>
            </w:ins>
          </w:p>
        </w:tc>
        <w:tc>
          <w:tcPr>
            <w:tcW w:w="7555" w:type="dxa"/>
          </w:tcPr>
          <w:p w:rsidR="00E24FD8" w:rsidRDefault="00E24FD8" w:rsidP="00AF4AE9">
            <w:pPr>
              <w:pStyle w:val="ListParagraph"/>
              <w:ind w:left="0"/>
              <w:jc w:val="both"/>
              <w:rPr>
                <w:ins w:id="33" w:author="mine" w:date="2014-08-29T16:37:00Z"/>
                <w:rFonts w:ascii="Arial" w:hAnsi="Arial" w:cs="Arial"/>
                <w:sz w:val="28"/>
                <w:szCs w:val="28"/>
              </w:rPr>
            </w:pPr>
            <w:ins w:id="34" w:author="mine" w:date="2014-08-29T16:37:00Z">
              <w:r>
                <w:rPr>
                  <w:rFonts w:ascii="Arial" w:hAnsi="Arial" w:cs="Arial"/>
                  <w:sz w:val="28"/>
                  <w:szCs w:val="28"/>
                </w:rPr>
                <w:t>Mức 3</w:t>
              </w:r>
            </w:ins>
          </w:p>
        </w:tc>
      </w:tr>
      <w:tr w:rsidR="00E24FD8" w:rsidTr="00AF4AE9">
        <w:trPr>
          <w:trHeight w:val="665"/>
          <w:ins w:id="35"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36" w:author="mine" w:date="2014-08-29T16:37:00Z"/>
                <w:rFonts w:ascii="Arial" w:hAnsi="Arial" w:cs="Arial"/>
                <w:b/>
                <w:sz w:val="28"/>
                <w:szCs w:val="28"/>
              </w:rPr>
            </w:pPr>
            <w:ins w:id="37" w:author="mine" w:date="2014-08-29T16:37:00Z">
              <w:r w:rsidRPr="001F2AE9">
                <w:rPr>
                  <w:rFonts w:ascii="Arial" w:hAnsi="Arial" w:cs="Arial"/>
                  <w:b/>
                  <w:sz w:val="28"/>
                  <w:szCs w:val="28"/>
                </w:rPr>
                <w:t>Nội dung</w:t>
              </w:r>
            </w:ins>
          </w:p>
        </w:tc>
        <w:tc>
          <w:tcPr>
            <w:tcW w:w="7555" w:type="dxa"/>
          </w:tcPr>
          <w:p w:rsidR="00E24FD8" w:rsidRDefault="00E24FD8" w:rsidP="00AF4AE9">
            <w:pPr>
              <w:jc w:val="both"/>
              <w:rPr>
                <w:ins w:id="38" w:author="mine" w:date="2014-08-29T16:37:00Z"/>
                <w:rFonts w:ascii="Arial" w:hAnsi="Arial" w:cs="Arial"/>
                <w:sz w:val="28"/>
                <w:szCs w:val="28"/>
              </w:rPr>
            </w:pPr>
            <w:ins w:id="39" w:author="mine" w:date="2014-08-29T16:37:00Z">
              <w:r w:rsidRPr="00C4469E">
                <w:rPr>
                  <w:rFonts w:ascii="Arial" w:hAnsi="Arial" w:cs="Arial"/>
                  <w:sz w:val="28"/>
                  <w:szCs w:val="28"/>
                </w:rPr>
                <w:t xml:space="preserve">Tính năng này giúp cho người dùng có thể </w:t>
              </w:r>
              <w:r>
                <w:rPr>
                  <w:rFonts w:ascii="Arial" w:hAnsi="Arial" w:cs="Arial"/>
                  <w:sz w:val="28"/>
                  <w:szCs w:val="28"/>
                </w:rPr>
                <w:t>thay đổi thông tin cá nhân của người dùng và lưu vào hệ thống</w:t>
              </w:r>
            </w:ins>
          </w:p>
        </w:tc>
      </w:tr>
      <w:tr w:rsidR="00E24FD8" w:rsidTr="00AF4AE9">
        <w:trPr>
          <w:ins w:id="40"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41" w:author="mine" w:date="2014-08-29T16:37:00Z"/>
                <w:rFonts w:ascii="Arial" w:hAnsi="Arial" w:cs="Arial"/>
                <w:b/>
                <w:sz w:val="28"/>
                <w:szCs w:val="28"/>
              </w:rPr>
            </w:pPr>
            <w:ins w:id="42" w:author="mine" w:date="2014-08-29T16:37:00Z">
              <w:r w:rsidRPr="001F2AE9">
                <w:rPr>
                  <w:rFonts w:ascii="Arial" w:hAnsi="Arial" w:cs="Arial"/>
                  <w:b/>
                  <w:sz w:val="28"/>
                  <w:szCs w:val="28"/>
                </w:rPr>
                <w:t>Đối tượng sử dụng</w:t>
              </w:r>
            </w:ins>
          </w:p>
        </w:tc>
        <w:tc>
          <w:tcPr>
            <w:tcW w:w="7555" w:type="dxa"/>
          </w:tcPr>
          <w:p w:rsidR="00E24FD8" w:rsidRDefault="00E24FD8" w:rsidP="00AF4AE9">
            <w:pPr>
              <w:pStyle w:val="ListParagraph"/>
              <w:ind w:left="0"/>
              <w:jc w:val="both"/>
              <w:rPr>
                <w:ins w:id="43" w:author="mine" w:date="2014-08-29T16:37:00Z"/>
                <w:rFonts w:ascii="Arial" w:hAnsi="Arial" w:cs="Arial"/>
                <w:sz w:val="28"/>
                <w:szCs w:val="28"/>
              </w:rPr>
            </w:pPr>
            <w:r>
              <w:rPr>
                <w:rFonts w:ascii="Arial" w:hAnsi="Arial" w:cs="Arial"/>
                <w:sz w:val="28"/>
                <w:szCs w:val="28"/>
              </w:rPr>
              <w:t>Thành viên, chủ nhà trọ.</w:t>
            </w:r>
          </w:p>
        </w:tc>
      </w:tr>
      <w:tr w:rsidR="00E24FD8" w:rsidTr="00AF4AE9">
        <w:trPr>
          <w:ins w:id="44"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45" w:author="mine" w:date="2014-08-29T16:37:00Z"/>
                <w:rFonts w:ascii="Arial" w:hAnsi="Arial" w:cs="Arial"/>
                <w:b/>
                <w:sz w:val="28"/>
                <w:szCs w:val="28"/>
              </w:rPr>
            </w:pPr>
            <w:ins w:id="46" w:author="mine" w:date="2014-08-29T16:37:00Z">
              <w:r w:rsidRPr="001F2AE9">
                <w:rPr>
                  <w:rFonts w:ascii="Arial" w:hAnsi="Arial" w:cs="Arial"/>
                  <w:b/>
                  <w:sz w:val="28"/>
                  <w:szCs w:val="28"/>
                </w:rPr>
                <w:t>Tiền điều kiện</w:t>
              </w:r>
            </w:ins>
          </w:p>
        </w:tc>
        <w:tc>
          <w:tcPr>
            <w:tcW w:w="7555" w:type="dxa"/>
          </w:tcPr>
          <w:p w:rsidR="00E24FD8" w:rsidRDefault="00E24FD8" w:rsidP="00E24FD8">
            <w:pPr>
              <w:pStyle w:val="ListParagraph"/>
              <w:ind w:left="0"/>
              <w:jc w:val="both"/>
              <w:rPr>
                <w:ins w:id="47" w:author="mine" w:date="2014-08-29T16:37:00Z"/>
                <w:rFonts w:ascii="Arial" w:hAnsi="Arial" w:cs="Arial"/>
                <w:sz w:val="28"/>
                <w:szCs w:val="28"/>
              </w:rPr>
            </w:pPr>
            <w:ins w:id="48" w:author="mine" w:date="2014-08-29T16:37:00Z">
              <w:r>
                <w:rPr>
                  <w:rFonts w:ascii="Arial" w:hAnsi="Arial" w:cs="Arial"/>
                  <w:sz w:val="28"/>
                  <w:szCs w:val="28"/>
                </w:rPr>
                <w:t xml:space="preserve">Phải đăng nhập thành công </w:t>
              </w:r>
            </w:ins>
          </w:p>
        </w:tc>
      </w:tr>
      <w:tr w:rsidR="00E24FD8" w:rsidTr="00AF4AE9">
        <w:trPr>
          <w:ins w:id="49"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50" w:author="mine" w:date="2014-08-29T16:37:00Z"/>
                <w:rFonts w:ascii="Arial" w:hAnsi="Arial" w:cs="Arial"/>
                <w:b/>
                <w:sz w:val="28"/>
                <w:szCs w:val="28"/>
              </w:rPr>
            </w:pPr>
            <w:ins w:id="51" w:author="mine" w:date="2014-08-29T16:37:00Z">
              <w:r w:rsidRPr="001F2AE9">
                <w:rPr>
                  <w:rFonts w:ascii="Arial" w:hAnsi="Arial" w:cs="Arial"/>
                  <w:b/>
                  <w:sz w:val="28"/>
                  <w:szCs w:val="28"/>
                </w:rPr>
                <w:t>Xử lý</w:t>
              </w:r>
            </w:ins>
          </w:p>
        </w:tc>
        <w:tc>
          <w:tcPr>
            <w:tcW w:w="7555" w:type="dxa"/>
          </w:tcPr>
          <w:p w:rsidR="00E24FD8" w:rsidRDefault="00E24FD8" w:rsidP="00AF4AE9">
            <w:pPr>
              <w:jc w:val="both"/>
              <w:rPr>
                <w:rFonts w:ascii="Arial" w:hAnsi="Arial" w:cs="Arial"/>
                <w:sz w:val="28"/>
                <w:szCs w:val="28"/>
              </w:rPr>
            </w:pPr>
            <w:ins w:id="52" w:author="mine" w:date="2014-08-29T16:37:00Z">
              <w:r w:rsidRPr="001833E8">
                <w:rPr>
                  <w:rFonts w:ascii="Arial" w:hAnsi="Arial" w:cs="Arial"/>
                  <w:sz w:val="28"/>
                  <w:szCs w:val="28"/>
                </w:rPr>
                <w:t>1)</w:t>
              </w:r>
              <w:r w:rsidRPr="001833E8">
                <w:rPr>
                  <w:rFonts w:ascii="Arial" w:hAnsi="Arial" w:cs="Arial"/>
                  <w:sz w:val="28"/>
                  <w:szCs w:val="28"/>
                </w:rPr>
                <w:tab/>
                <w:t>Để</w:t>
              </w:r>
              <w:r>
                <w:rPr>
                  <w:rFonts w:ascii="Arial" w:hAnsi="Arial" w:cs="Arial"/>
                  <w:sz w:val="28"/>
                  <w:szCs w:val="28"/>
                </w:rPr>
                <w:t xml:space="preserve"> thay đổi thông tin cá nhân</w:t>
              </w:r>
              <w:r w:rsidRPr="001833E8">
                <w:rPr>
                  <w:rFonts w:ascii="Arial" w:hAnsi="Arial" w:cs="Arial"/>
                  <w:sz w:val="28"/>
                  <w:szCs w:val="28"/>
                </w:rPr>
                <w:t>, người dùng nhấn vào nút “</w:t>
              </w:r>
              <w:r>
                <w:rPr>
                  <w:rFonts w:ascii="Arial" w:hAnsi="Arial" w:cs="Arial"/>
                  <w:sz w:val="28"/>
                  <w:szCs w:val="28"/>
                </w:rPr>
                <w:t xml:space="preserve">Thay đổi thông tin </w:t>
              </w:r>
            </w:ins>
            <w:r>
              <w:rPr>
                <w:rFonts w:ascii="Arial" w:hAnsi="Arial" w:cs="Arial"/>
                <w:sz w:val="28"/>
                <w:szCs w:val="28"/>
              </w:rPr>
              <w:t>tài khoản</w:t>
            </w:r>
            <w:ins w:id="53" w:author="mine" w:date="2014-08-29T16:37:00Z">
              <w:r>
                <w:rPr>
                  <w:rFonts w:ascii="Arial" w:hAnsi="Arial" w:cs="Arial"/>
                  <w:sz w:val="28"/>
                  <w:szCs w:val="28"/>
                </w:rPr>
                <w:t>” trên màn hình</w:t>
              </w:r>
            </w:ins>
            <w:r>
              <w:rPr>
                <w:rFonts w:ascii="Arial" w:hAnsi="Arial" w:cs="Arial"/>
                <w:sz w:val="28"/>
                <w:szCs w:val="28"/>
              </w:rPr>
              <w:t>.</w:t>
            </w:r>
          </w:p>
          <w:p w:rsidR="00E24FD8" w:rsidRDefault="00E24FD8" w:rsidP="00AF4AE9">
            <w:pPr>
              <w:jc w:val="both"/>
              <w:rPr>
                <w:ins w:id="54" w:author="mine" w:date="2014-08-29T16:37:00Z"/>
                <w:rFonts w:ascii="Arial" w:hAnsi="Arial" w:cs="Arial"/>
                <w:sz w:val="28"/>
                <w:szCs w:val="28"/>
              </w:rPr>
            </w:pPr>
            <w:ins w:id="55" w:author="mine" w:date="2014-08-29T16:37:00Z">
              <w:r>
                <w:rPr>
                  <w:rFonts w:ascii="Arial" w:hAnsi="Arial" w:cs="Arial"/>
                  <w:sz w:val="28"/>
                  <w:szCs w:val="28"/>
                </w:rPr>
                <w:t>2)</w:t>
              </w:r>
              <w:r>
                <w:rPr>
                  <w:rFonts w:ascii="Arial" w:hAnsi="Arial" w:cs="Arial"/>
                  <w:sz w:val="28"/>
                  <w:szCs w:val="28"/>
                </w:rPr>
                <w:tab/>
                <w:t>Hệ thống hiển thị các trường để chứa thông tin của người dùng (các trường này được hệ thống điền sẳn thông tin hiện tại của người dùng).</w:t>
              </w:r>
            </w:ins>
          </w:p>
          <w:p w:rsidR="00E24FD8" w:rsidRDefault="00E24FD8" w:rsidP="00AF4AE9">
            <w:pPr>
              <w:jc w:val="both"/>
              <w:rPr>
                <w:ins w:id="56" w:author="mine" w:date="2014-08-29T16:37:00Z"/>
                <w:rFonts w:ascii="Arial" w:hAnsi="Arial" w:cs="Arial"/>
                <w:sz w:val="28"/>
                <w:szCs w:val="28"/>
              </w:rPr>
            </w:pPr>
            <w:ins w:id="57" w:author="mine" w:date="2014-08-29T16:37:00Z">
              <w:r>
                <w:rPr>
                  <w:rFonts w:ascii="Arial" w:hAnsi="Arial" w:cs="Arial"/>
                  <w:sz w:val="28"/>
                  <w:szCs w:val="28"/>
                </w:rPr>
                <w:t>3)</w:t>
              </w:r>
              <w:r>
                <w:rPr>
                  <w:rFonts w:ascii="Arial" w:hAnsi="Arial" w:cs="Arial"/>
                  <w:sz w:val="28"/>
                  <w:szCs w:val="28"/>
                </w:rPr>
                <w:tab/>
                <w:t>Người dùng thay đổi thông tin trong các trường.</w:t>
              </w:r>
            </w:ins>
          </w:p>
          <w:p w:rsidR="00E24FD8" w:rsidRDefault="00E24FD8" w:rsidP="00AF4AE9">
            <w:pPr>
              <w:jc w:val="both"/>
              <w:rPr>
                <w:ins w:id="58" w:author="mine" w:date="2014-08-29T16:37:00Z"/>
                <w:rFonts w:ascii="Arial" w:hAnsi="Arial" w:cs="Arial"/>
                <w:sz w:val="28"/>
                <w:szCs w:val="28"/>
              </w:rPr>
            </w:pPr>
            <w:ins w:id="59" w:author="mine" w:date="2014-08-29T16:37:00Z">
              <w:r>
                <w:rPr>
                  <w:rFonts w:ascii="Arial" w:hAnsi="Arial" w:cs="Arial"/>
                  <w:sz w:val="28"/>
                  <w:szCs w:val="28"/>
                </w:rPr>
                <w:tab/>
                <w:t>a)</w:t>
              </w:r>
              <w:r>
                <w:rPr>
                  <w:rFonts w:ascii="Arial" w:hAnsi="Arial" w:cs="Arial"/>
                  <w:sz w:val="28"/>
                  <w:szCs w:val="28"/>
                </w:rPr>
                <w:tab/>
                <w:t>Nếu người dùng bấm vào nút Quay lại thì hệ thống chuyển sang màn hình Thông tin cá nhân và kết thúc xủ lý.</w:t>
              </w:r>
            </w:ins>
          </w:p>
          <w:p w:rsidR="00E24FD8" w:rsidRPr="001833E8" w:rsidRDefault="00E24FD8" w:rsidP="00AF4AE9">
            <w:pPr>
              <w:jc w:val="both"/>
              <w:rPr>
                <w:ins w:id="60" w:author="mine" w:date="2014-08-29T16:37:00Z"/>
                <w:rFonts w:ascii="Arial" w:hAnsi="Arial" w:cs="Arial"/>
                <w:sz w:val="28"/>
                <w:szCs w:val="28"/>
              </w:rPr>
            </w:pPr>
            <w:ins w:id="61" w:author="mine" w:date="2014-08-29T16:37:00Z">
              <w:r>
                <w:rPr>
                  <w:rFonts w:ascii="Arial" w:hAnsi="Arial" w:cs="Arial"/>
                  <w:sz w:val="28"/>
                  <w:szCs w:val="28"/>
                </w:rPr>
                <w:tab/>
                <w:t>b)</w:t>
              </w:r>
              <w:r>
                <w:rPr>
                  <w:rFonts w:ascii="Arial" w:hAnsi="Arial" w:cs="Arial"/>
                  <w:sz w:val="28"/>
                  <w:szCs w:val="28"/>
                </w:rPr>
                <w:tab/>
                <w:t>Nếu người dùng bấm vào nút Lưu thì tiếp tục bước 4.</w:t>
              </w:r>
            </w:ins>
          </w:p>
          <w:p w:rsidR="00E24FD8" w:rsidRDefault="00E24FD8" w:rsidP="00AF4AE9">
            <w:pPr>
              <w:jc w:val="both"/>
              <w:rPr>
                <w:ins w:id="62" w:author="mine" w:date="2014-08-29T16:37:00Z"/>
                <w:rFonts w:ascii="Arial" w:hAnsi="Arial" w:cs="Arial"/>
                <w:sz w:val="28"/>
                <w:szCs w:val="28"/>
              </w:rPr>
            </w:pPr>
            <w:ins w:id="63" w:author="mine" w:date="2014-08-29T16:37:00Z">
              <w:r>
                <w:rPr>
                  <w:rFonts w:ascii="Arial" w:hAnsi="Arial" w:cs="Arial"/>
                  <w:sz w:val="28"/>
                  <w:szCs w:val="28"/>
                </w:rPr>
                <w:t>4</w:t>
              </w:r>
              <w:r w:rsidRPr="001833E8">
                <w:rPr>
                  <w:rFonts w:ascii="Arial" w:hAnsi="Arial" w:cs="Arial"/>
                  <w:sz w:val="28"/>
                  <w:szCs w:val="28"/>
                </w:rPr>
                <w:t>)</w:t>
              </w:r>
              <w:r w:rsidRPr="001833E8">
                <w:rPr>
                  <w:rFonts w:ascii="Arial" w:hAnsi="Arial" w:cs="Arial"/>
                  <w:sz w:val="28"/>
                  <w:szCs w:val="28"/>
                </w:rPr>
                <w:tab/>
                <w:t xml:space="preserve">Hệ thống </w:t>
              </w:r>
              <w:r>
                <w:rPr>
                  <w:rFonts w:ascii="Arial" w:hAnsi="Arial" w:cs="Arial"/>
                  <w:sz w:val="28"/>
                  <w:szCs w:val="28"/>
                </w:rPr>
                <w:t>tiến hành kiểm tra thông tin mà người dùng nhập vào.</w:t>
              </w:r>
            </w:ins>
          </w:p>
          <w:p w:rsidR="00E24FD8" w:rsidRDefault="00E24FD8" w:rsidP="00AF4AE9">
            <w:pPr>
              <w:jc w:val="both"/>
              <w:rPr>
                <w:ins w:id="64" w:author="mine" w:date="2014-08-29T16:37:00Z"/>
                <w:rFonts w:ascii="Arial" w:hAnsi="Arial" w:cs="Arial"/>
                <w:sz w:val="28"/>
                <w:szCs w:val="28"/>
              </w:rPr>
            </w:pPr>
            <w:ins w:id="65" w:author="mine" w:date="2014-08-29T16:37:00Z">
              <w:r>
                <w:rPr>
                  <w:rFonts w:ascii="Arial" w:hAnsi="Arial" w:cs="Arial"/>
                  <w:sz w:val="28"/>
                  <w:szCs w:val="28"/>
                </w:rPr>
                <w:tab/>
                <w:t>a)</w:t>
              </w:r>
              <w:r>
                <w:rPr>
                  <w:rFonts w:ascii="Arial" w:hAnsi="Arial" w:cs="Arial"/>
                  <w:sz w:val="28"/>
                  <w:szCs w:val="28"/>
                </w:rPr>
                <w:tab/>
                <w:t xml:space="preserve"> Nếu thông tin không hợp lệ thì hiển thị thông báo lỗi ở các trường bị lỗi và quay lại bước 3.</w:t>
              </w:r>
            </w:ins>
          </w:p>
          <w:p w:rsidR="00E24FD8" w:rsidRDefault="00E24FD8" w:rsidP="00AF4AE9">
            <w:pPr>
              <w:jc w:val="both"/>
              <w:rPr>
                <w:ins w:id="66" w:author="mine" w:date="2014-08-29T16:37:00Z"/>
                <w:rFonts w:ascii="Arial" w:hAnsi="Arial" w:cs="Arial"/>
                <w:sz w:val="28"/>
                <w:szCs w:val="28"/>
              </w:rPr>
            </w:pPr>
            <w:ins w:id="67" w:author="mine" w:date="2014-08-29T16:37:00Z">
              <w:r>
                <w:rPr>
                  <w:rFonts w:ascii="Arial" w:hAnsi="Arial" w:cs="Arial"/>
                  <w:sz w:val="28"/>
                  <w:szCs w:val="28"/>
                </w:rPr>
                <w:tab/>
                <w:t>b)</w:t>
              </w:r>
              <w:r>
                <w:rPr>
                  <w:rFonts w:ascii="Arial" w:hAnsi="Arial" w:cs="Arial"/>
                  <w:sz w:val="28"/>
                  <w:szCs w:val="28"/>
                </w:rPr>
                <w:tab/>
                <w:t>Nếu thông tin hợp lệ thì tiếp tục bước 5.</w:t>
              </w:r>
            </w:ins>
          </w:p>
          <w:p w:rsidR="00E24FD8" w:rsidRDefault="00E24FD8" w:rsidP="00AF4AE9">
            <w:pPr>
              <w:jc w:val="both"/>
              <w:rPr>
                <w:ins w:id="68" w:author="mine" w:date="2014-08-29T16:37:00Z"/>
                <w:rFonts w:ascii="Arial" w:hAnsi="Arial" w:cs="Arial"/>
                <w:sz w:val="28"/>
                <w:szCs w:val="28"/>
              </w:rPr>
            </w:pPr>
            <w:ins w:id="69" w:author="mine" w:date="2014-08-29T16:37:00Z">
              <w:r>
                <w:rPr>
                  <w:rFonts w:ascii="Arial" w:hAnsi="Arial" w:cs="Arial"/>
                  <w:sz w:val="28"/>
                  <w:szCs w:val="28"/>
                </w:rPr>
                <w:lastRenderedPageBreak/>
                <w:t>5)</w:t>
              </w:r>
              <w:r>
                <w:rPr>
                  <w:rFonts w:ascii="Arial" w:hAnsi="Arial" w:cs="Arial"/>
                  <w:sz w:val="28"/>
                  <w:szCs w:val="28"/>
                </w:rPr>
                <w:tab/>
                <w:t>Hệ thống tiến hành cập nhật lại thông tin người dùng và hiện thị kết quả</w:t>
              </w:r>
            </w:ins>
          </w:p>
          <w:p w:rsidR="00E24FD8" w:rsidRDefault="00E24FD8" w:rsidP="00AF4AE9">
            <w:pPr>
              <w:jc w:val="both"/>
              <w:rPr>
                <w:ins w:id="70" w:author="mine" w:date="2014-08-29T16:37:00Z"/>
                <w:rFonts w:ascii="Arial" w:hAnsi="Arial" w:cs="Arial"/>
                <w:sz w:val="28"/>
                <w:szCs w:val="28"/>
              </w:rPr>
            </w:pPr>
            <w:ins w:id="71" w:author="mine" w:date="2014-08-29T16:37:00Z">
              <w:r>
                <w:rPr>
                  <w:rFonts w:ascii="Arial" w:hAnsi="Arial" w:cs="Arial"/>
                  <w:sz w:val="28"/>
                  <w:szCs w:val="28"/>
                </w:rPr>
                <w:tab/>
                <w:t>a)</w:t>
              </w:r>
              <w:r>
                <w:rPr>
                  <w:rFonts w:ascii="Arial" w:hAnsi="Arial" w:cs="Arial"/>
                  <w:sz w:val="28"/>
                  <w:szCs w:val="28"/>
                </w:rPr>
                <w:tab/>
                <w:t>Nếu bị lỗi trong quá trình cập nhật hiển thị thông báo lỗi.</w:t>
              </w:r>
            </w:ins>
          </w:p>
          <w:p w:rsidR="00E24FD8" w:rsidRDefault="00E24FD8" w:rsidP="00AF4AE9">
            <w:pPr>
              <w:jc w:val="both"/>
              <w:rPr>
                <w:ins w:id="72" w:author="mine" w:date="2014-08-29T16:37:00Z"/>
                <w:rFonts w:ascii="Arial" w:hAnsi="Arial" w:cs="Arial"/>
                <w:sz w:val="28"/>
                <w:szCs w:val="28"/>
              </w:rPr>
            </w:pPr>
            <w:ins w:id="73" w:author="mine" w:date="2014-08-29T16:37:00Z">
              <w:r>
                <w:rPr>
                  <w:rFonts w:ascii="Arial" w:hAnsi="Arial" w:cs="Arial"/>
                  <w:sz w:val="28"/>
                  <w:szCs w:val="28"/>
                </w:rPr>
                <w:tab/>
                <w:t>b)</w:t>
              </w:r>
              <w:r>
                <w:rPr>
                  <w:rFonts w:ascii="Arial" w:hAnsi="Arial" w:cs="Arial"/>
                  <w:sz w:val="28"/>
                  <w:szCs w:val="28"/>
                </w:rPr>
                <w:tab/>
                <w:t>Nếu cập nhật thành công thì hiển thị thông báo lưu thành công.</w:t>
              </w:r>
            </w:ins>
          </w:p>
          <w:p w:rsidR="00E24FD8" w:rsidRDefault="00E24FD8" w:rsidP="00AF4AE9">
            <w:pPr>
              <w:rPr>
                <w:ins w:id="74" w:author="mine" w:date="2014-08-29T16:37:00Z"/>
                <w:rFonts w:ascii="Arial" w:hAnsi="Arial" w:cs="Arial"/>
                <w:sz w:val="28"/>
                <w:szCs w:val="28"/>
              </w:rPr>
            </w:pPr>
          </w:p>
        </w:tc>
      </w:tr>
      <w:tr w:rsidR="00E24FD8" w:rsidTr="00AF4AE9">
        <w:trPr>
          <w:ins w:id="75"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76" w:author="mine" w:date="2014-08-29T16:37:00Z"/>
                <w:rFonts w:ascii="Arial" w:hAnsi="Arial" w:cs="Arial"/>
                <w:b/>
                <w:sz w:val="28"/>
                <w:szCs w:val="28"/>
              </w:rPr>
            </w:pPr>
            <w:ins w:id="77" w:author="mine" w:date="2014-08-29T16:37:00Z">
              <w:r w:rsidRPr="001F2AE9">
                <w:rPr>
                  <w:rFonts w:ascii="Arial" w:hAnsi="Arial" w:cs="Arial"/>
                  <w:b/>
                  <w:sz w:val="28"/>
                  <w:szCs w:val="28"/>
                </w:rPr>
                <w:lastRenderedPageBreak/>
                <w:t>Kết quả</w:t>
              </w:r>
            </w:ins>
          </w:p>
        </w:tc>
        <w:tc>
          <w:tcPr>
            <w:tcW w:w="7555" w:type="dxa"/>
          </w:tcPr>
          <w:p w:rsidR="00E24FD8" w:rsidRDefault="00E24FD8" w:rsidP="00AF4AE9">
            <w:pPr>
              <w:pStyle w:val="ListParagraph"/>
              <w:ind w:left="0"/>
              <w:jc w:val="both"/>
              <w:rPr>
                <w:ins w:id="78" w:author="mine" w:date="2014-08-29T16:37:00Z"/>
                <w:rFonts w:ascii="Arial" w:hAnsi="Arial" w:cs="Arial"/>
                <w:sz w:val="28"/>
                <w:szCs w:val="28"/>
              </w:rPr>
            </w:pPr>
            <w:ins w:id="79" w:author="mine" w:date="2014-08-29T16:37:00Z">
              <w:r>
                <w:rPr>
                  <w:rFonts w:ascii="Arial" w:hAnsi="Arial" w:cs="Arial"/>
                  <w:sz w:val="28"/>
                  <w:szCs w:val="28"/>
                </w:rPr>
                <w:t>Chuyển đến trang thông tin cá nhân</w:t>
              </w:r>
            </w:ins>
          </w:p>
        </w:tc>
      </w:tr>
      <w:tr w:rsidR="00E24FD8" w:rsidTr="00AF4AE9">
        <w:trPr>
          <w:ins w:id="80"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81" w:author="mine" w:date="2014-08-29T16:37:00Z"/>
                <w:rFonts w:ascii="Arial" w:hAnsi="Arial" w:cs="Arial"/>
                <w:b/>
                <w:sz w:val="28"/>
                <w:szCs w:val="28"/>
              </w:rPr>
            </w:pPr>
            <w:ins w:id="82" w:author="mine" w:date="2014-08-29T16:37:00Z">
              <w:r w:rsidRPr="001F2AE9">
                <w:rPr>
                  <w:rFonts w:ascii="Arial" w:hAnsi="Arial" w:cs="Arial"/>
                  <w:b/>
                  <w:sz w:val="28"/>
                  <w:szCs w:val="28"/>
                </w:rPr>
                <w:t>Ghi chú</w:t>
              </w:r>
            </w:ins>
          </w:p>
        </w:tc>
        <w:tc>
          <w:tcPr>
            <w:tcW w:w="7555" w:type="dxa"/>
          </w:tcPr>
          <w:p w:rsidR="00E24FD8" w:rsidRDefault="00E24FD8" w:rsidP="00AF4AE9">
            <w:pPr>
              <w:jc w:val="both"/>
              <w:rPr>
                <w:ins w:id="83" w:author="mine" w:date="2014-08-29T16:37:00Z"/>
                <w:rFonts w:ascii="Arial" w:hAnsi="Arial" w:cs="Arial"/>
                <w:sz w:val="28"/>
                <w:szCs w:val="28"/>
              </w:rPr>
            </w:pPr>
            <w:ins w:id="84" w:author="mine" w:date="2014-08-29T16:37:00Z">
              <w:r>
                <w:rPr>
                  <w:rFonts w:ascii="Arial" w:hAnsi="Arial" w:cs="Arial"/>
                  <w:sz w:val="28"/>
                  <w:szCs w:val="28"/>
                </w:rPr>
                <w:tab/>
              </w:r>
            </w:ins>
          </w:p>
          <w:p w:rsidR="00E24FD8" w:rsidRDefault="00E24FD8" w:rsidP="00AF4AE9">
            <w:pPr>
              <w:jc w:val="both"/>
              <w:rPr>
                <w:ins w:id="85" w:author="mine" w:date="2014-08-29T16:37:00Z"/>
                <w:rFonts w:ascii="Arial" w:hAnsi="Arial" w:cs="Arial"/>
                <w:sz w:val="28"/>
                <w:szCs w:val="28"/>
              </w:rPr>
            </w:pPr>
            <w:ins w:id="86" w:author="mine" w:date="2014-08-29T16:37:00Z">
              <w:r>
                <w:rPr>
                  <w:rFonts w:ascii="Arial" w:hAnsi="Arial" w:cs="Arial"/>
                  <w:sz w:val="28"/>
                  <w:szCs w:val="28"/>
                </w:rPr>
                <w:tab/>
              </w:r>
              <w:r w:rsidRPr="00C4469E">
                <w:rPr>
                  <w:rFonts w:ascii="Arial" w:hAnsi="Arial" w:cs="Arial"/>
                  <w:sz w:val="28"/>
                  <w:szCs w:val="28"/>
                </w:rPr>
                <w:t>Tài khoản phải thuộc trong các ký tự a..z, A…z, 0…9.</w:t>
              </w:r>
            </w:ins>
          </w:p>
          <w:p w:rsidR="00E24FD8" w:rsidRDefault="00E24FD8" w:rsidP="00AF4AE9">
            <w:pPr>
              <w:jc w:val="both"/>
              <w:rPr>
                <w:ins w:id="87" w:author="mine" w:date="2014-08-29T16:37:00Z"/>
                <w:rFonts w:ascii="Arial" w:hAnsi="Arial" w:cs="Arial"/>
                <w:sz w:val="28"/>
                <w:szCs w:val="28"/>
              </w:rPr>
            </w:pPr>
            <w:ins w:id="88" w:author="mine" w:date="2014-08-29T16:37:00Z">
              <w:r>
                <w:rPr>
                  <w:rFonts w:ascii="Arial" w:hAnsi="Arial" w:cs="Arial"/>
                  <w:sz w:val="28"/>
                  <w:szCs w:val="28"/>
                </w:rPr>
                <w:tab/>
              </w:r>
              <w:r w:rsidRPr="00C4469E">
                <w:rPr>
                  <w:rFonts w:ascii="Arial" w:hAnsi="Arial" w:cs="Arial"/>
                  <w:sz w:val="28"/>
                  <w:szCs w:val="28"/>
                </w:rPr>
                <w:t>Mật khẩu phải bao gồm ký tự và số.</w:t>
              </w:r>
            </w:ins>
          </w:p>
          <w:p w:rsidR="00E24FD8" w:rsidRDefault="00E24FD8" w:rsidP="00AF4AE9">
            <w:pPr>
              <w:jc w:val="both"/>
              <w:rPr>
                <w:ins w:id="89" w:author="mine" w:date="2014-08-29T16:37:00Z"/>
                <w:rFonts w:ascii="Arial" w:hAnsi="Arial" w:cs="Arial"/>
                <w:sz w:val="28"/>
                <w:szCs w:val="28"/>
              </w:rPr>
            </w:pPr>
            <w:ins w:id="90" w:author="mine" w:date="2014-08-29T16:37:00Z">
              <w:r>
                <w:rPr>
                  <w:rFonts w:ascii="Arial" w:hAnsi="Arial" w:cs="Arial"/>
                  <w:sz w:val="28"/>
                  <w:szCs w:val="28"/>
                </w:rPr>
                <w:tab/>
                <w:t>Email phải hợp lệ và không được bỏ trống</w:t>
              </w:r>
            </w:ins>
          </w:p>
          <w:p w:rsidR="00E24FD8" w:rsidRDefault="00E24FD8" w:rsidP="00AF4AE9">
            <w:pPr>
              <w:jc w:val="both"/>
              <w:rPr>
                <w:ins w:id="91" w:author="mine" w:date="2014-08-29T16:37:00Z"/>
                <w:rFonts w:ascii="Arial" w:hAnsi="Arial" w:cs="Arial"/>
                <w:sz w:val="28"/>
                <w:szCs w:val="28"/>
              </w:rPr>
            </w:pPr>
            <w:ins w:id="92" w:author="mine" w:date="2014-08-29T16:37:00Z">
              <w:r>
                <w:rPr>
                  <w:rFonts w:ascii="Arial" w:hAnsi="Arial" w:cs="Arial"/>
                  <w:sz w:val="28"/>
                  <w:szCs w:val="28"/>
                </w:rPr>
                <w:t xml:space="preserve"> </w:t>
              </w:r>
            </w:ins>
          </w:p>
        </w:tc>
      </w:tr>
      <w:tr w:rsidR="00E24FD8" w:rsidTr="00AF4AE9">
        <w:trPr>
          <w:ins w:id="93" w:author="mine" w:date="2014-08-29T16:37:00Z"/>
        </w:trPr>
        <w:tc>
          <w:tcPr>
            <w:tcW w:w="1075" w:type="dxa"/>
            <w:shd w:val="clear" w:color="auto" w:fill="DEEAF6" w:themeFill="accent1" w:themeFillTint="33"/>
          </w:tcPr>
          <w:p w:rsidR="00E24FD8" w:rsidRPr="001F2AE9" w:rsidRDefault="00E24FD8" w:rsidP="00AF4AE9">
            <w:pPr>
              <w:pStyle w:val="ListParagraph"/>
              <w:ind w:left="0"/>
              <w:jc w:val="both"/>
              <w:rPr>
                <w:ins w:id="94" w:author="mine" w:date="2014-08-29T16:37:00Z"/>
                <w:rFonts w:ascii="Arial" w:hAnsi="Arial" w:cs="Arial"/>
                <w:b/>
                <w:sz w:val="28"/>
                <w:szCs w:val="28"/>
              </w:rPr>
            </w:pPr>
          </w:p>
        </w:tc>
        <w:tc>
          <w:tcPr>
            <w:tcW w:w="7555" w:type="dxa"/>
          </w:tcPr>
          <w:p w:rsidR="00E24FD8" w:rsidRDefault="00E24FD8" w:rsidP="00AF4AE9">
            <w:pPr>
              <w:jc w:val="both"/>
              <w:rPr>
                <w:ins w:id="95" w:author="mine" w:date="2014-08-29T16:37:00Z"/>
                <w:rFonts w:ascii="Arial" w:hAnsi="Arial" w:cs="Arial"/>
                <w:sz w:val="28"/>
                <w:szCs w:val="28"/>
              </w:rPr>
            </w:pPr>
          </w:p>
        </w:tc>
      </w:tr>
    </w:tbl>
    <w:p w:rsidR="00E24FD8" w:rsidRDefault="00E24FD8" w:rsidP="00E24FD8">
      <w:pPr>
        <w:jc w:val="both"/>
        <w:rPr>
          <w:rFonts w:ascii="Arial" w:hAnsi="Arial" w:cs="Arial"/>
          <w:sz w:val="28"/>
          <w:szCs w:val="28"/>
        </w:rPr>
      </w:pPr>
    </w:p>
    <w:p w:rsidR="002E3A4D" w:rsidRDefault="002E3A4D" w:rsidP="00E24FD8">
      <w:pPr>
        <w:jc w:val="both"/>
        <w:rPr>
          <w:rFonts w:ascii="Arial" w:hAnsi="Arial" w:cs="Arial"/>
          <w:sz w:val="28"/>
          <w:szCs w:val="28"/>
        </w:rPr>
      </w:pPr>
    </w:p>
    <w:tbl>
      <w:tblPr>
        <w:tblStyle w:val="TableGrid"/>
        <w:tblW w:w="0" w:type="auto"/>
        <w:tblInd w:w="720" w:type="dxa"/>
        <w:tblLook w:val="04A0" w:firstRow="1" w:lastRow="0" w:firstColumn="1" w:lastColumn="0" w:noHBand="0" w:noVBand="1"/>
      </w:tblPr>
      <w:tblGrid>
        <w:gridCol w:w="1075"/>
        <w:gridCol w:w="7555"/>
      </w:tblGrid>
      <w:tr w:rsidR="002E3A4D" w:rsidTr="00875E4E">
        <w:trPr>
          <w:ins w:id="96"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97" w:author="mine" w:date="2014-08-29T16:37:00Z"/>
                <w:rFonts w:ascii="Arial" w:hAnsi="Arial" w:cs="Arial"/>
                <w:b/>
                <w:sz w:val="28"/>
                <w:szCs w:val="28"/>
              </w:rPr>
            </w:pPr>
            <w:ins w:id="98" w:author="mine" w:date="2014-08-29T16:37:00Z">
              <w:r w:rsidRPr="001F2AE9">
                <w:rPr>
                  <w:rFonts w:ascii="Arial" w:hAnsi="Arial" w:cs="Arial"/>
                  <w:b/>
                  <w:sz w:val="28"/>
                  <w:szCs w:val="28"/>
                </w:rPr>
                <w:t>Mã yêu cầu</w:t>
              </w:r>
            </w:ins>
          </w:p>
        </w:tc>
        <w:tc>
          <w:tcPr>
            <w:tcW w:w="7555" w:type="dxa"/>
          </w:tcPr>
          <w:p w:rsidR="002E3A4D" w:rsidRDefault="002E3A4D" w:rsidP="00875E4E">
            <w:pPr>
              <w:pStyle w:val="ListParagraph"/>
              <w:ind w:left="0"/>
              <w:jc w:val="both"/>
              <w:rPr>
                <w:ins w:id="99" w:author="mine" w:date="2014-08-29T16:37:00Z"/>
                <w:rFonts w:ascii="Arial" w:hAnsi="Arial" w:cs="Arial"/>
                <w:sz w:val="28"/>
                <w:szCs w:val="28"/>
              </w:rPr>
            </w:pPr>
            <w:ins w:id="100" w:author="mine" w:date="2014-08-29T16:37:00Z">
              <w:r>
                <w:rPr>
                  <w:rFonts w:ascii="Arial" w:hAnsi="Arial" w:cs="Arial"/>
                  <w:sz w:val="28"/>
                  <w:szCs w:val="28"/>
                </w:rPr>
                <w:t>REQ0</w:t>
              </w:r>
            </w:ins>
            <w:r>
              <w:rPr>
                <w:rFonts w:ascii="Arial" w:hAnsi="Arial" w:cs="Arial"/>
                <w:sz w:val="28"/>
                <w:szCs w:val="28"/>
              </w:rPr>
              <w:t>8</w:t>
            </w:r>
          </w:p>
        </w:tc>
      </w:tr>
      <w:tr w:rsidR="002E3A4D" w:rsidTr="00875E4E">
        <w:trPr>
          <w:ins w:id="101"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02" w:author="mine" w:date="2014-08-29T16:37:00Z"/>
                <w:rFonts w:ascii="Arial" w:hAnsi="Arial" w:cs="Arial"/>
                <w:b/>
                <w:sz w:val="28"/>
                <w:szCs w:val="28"/>
              </w:rPr>
            </w:pPr>
            <w:ins w:id="103" w:author="mine" w:date="2014-08-29T16:37:00Z">
              <w:r w:rsidRPr="001F2AE9">
                <w:rPr>
                  <w:rFonts w:ascii="Arial" w:hAnsi="Arial" w:cs="Arial"/>
                  <w:b/>
                  <w:sz w:val="28"/>
                  <w:szCs w:val="28"/>
                </w:rPr>
                <w:t>Tên yêu cầu</w:t>
              </w:r>
            </w:ins>
          </w:p>
        </w:tc>
        <w:tc>
          <w:tcPr>
            <w:tcW w:w="7555" w:type="dxa"/>
          </w:tcPr>
          <w:p w:rsidR="002E3A4D" w:rsidRDefault="002E3A4D" w:rsidP="00875E4E">
            <w:pPr>
              <w:pStyle w:val="ListParagraph"/>
              <w:ind w:left="0"/>
              <w:jc w:val="both"/>
              <w:rPr>
                <w:ins w:id="104" w:author="mine" w:date="2014-08-29T16:37:00Z"/>
                <w:rFonts w:ascii="Arial" w:hAnsi="Arial" w:cs="Arial"/>
                <w:sz w:val="28"/>
                <w:szCs w:val="28"/>
              </w:rPr>
            </w:pPr>
            <w:r>
              <w:rPr>
                <w:rFonts w:ascii="Arial" w:hAnsi="Arial" w:cs="Arial"/>
                <w:sz w:val="28"/>
                <w:szCs w:val="28"/>
              </w:rPr>
              <w:t>Bình luận</w:t>
            </w:r>
          </w:p>
        </w:tc>
      </w:tr>
      <w:tr w:rsidR="002E3A4D" w:rsidTr="00875E4E">
        <w:trPr>
          <w:ins w:id="105"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06" w:author="mine" w:date="2014-08-29T16:37:00Z"/>
                <w:rFonts w:ascii="Arial" w:hAnsi="Arial" w:cs="Arial"/>
                <w:b/>
                <w:sz w:val="28"/>
                <w:szCs w:val="28"/>
              </w:rPr>
            </w:pPr>
            <w:ins w:id="107" w:author="mine" w:date="2014-08-29T16:37:00Z">
              <w:r w:rsidRPr="001F2AE9">
                <w:rPr>
                  <w:rFonts w:ascii="Arial" w:hAnsi="Arial" w:cs="Arial"/>
                  <w:b/>
                  <w:sz w:val="28"/>
                  <w:szCs w:val="28"/>
                </w:rPr>
                <w:t>Mức độ ưu tiên</w:t>
              </w:r>
            </w:ins>
          </w:p>
        </w:tc>
        <w:tc>
          <w:tcPr>
            <w:tcW w:w="7555" w:type="dxa"/>
          </w:tcPr>
          <w:p w:rsidR="002E3A4D" w:rsidRDefault="002E3A4D" w:rsidP="00875E4E">
            <w:pPr>
              <w:pStyle w:val="ListParagraph"/>
              <w:ind w:left="0"/>
              <w:jc w:val="both"/>
              <w:rPr>
                <w:ins w:id="108" w:author="mine" w:date="2014-08-29T16:37:00Z"/>
                <w:rFonts w:ascii="Arial" w:hAnsi="Arial" w:cs="Arial"/>
                <w:sz w:val="28"/>
                <w:szCs w:val="28"/>
              </w:rPr>
            </w:pPr>
            <w:ins w:id="109" w:author="mine" w:date="2014-08-29T16:37:00Z">
              <w:r>
                <w:rPr>
                  <w:rFonts w:ascii="Arial" w:hAnsi="Arial" w:cs="Arial"/>
                  <w:sz w:val="28"/>
                  <w:szCs w:val="28"/>
                </w:rPr>
                <w:t xml:space="preserve">Mức </w:t>
              </w:r>
            </w:ins>
            <w:r>
              <w:rPr>
                <w:rFonts w:ascii="Arial" w:hAnsi="Arial" w:cs="Arial"/>
                <w:sz w:val="28"/>
                <w:szCs w:val="28"/>
              </w:rPr>
              <w:t>6</w:t>
            </w:r>
          </w:p>
        </w:tc>
      </w:tr>
      <w:tr w:rsidR="002E3A4D" w:rsidTr="00875E4E">
        <w:trPr>
          <w:ins w:id="110"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11" w:author="mine" w:date="2014-08-29T16:37:00Z"/>
                <w:rFonts w:ascii="Arial" w:hAnsi="Arial" w:cs="Arial"/>
                <w:b/>
                <w:sz w:val="28"/>
                <w:szCs w:val="28"/>
              </w:rPr>
            </w:pPr>
            <w:ins w:id="112" w:author="mine" w:date="2014-08-29T16:37:00Z">
              <w:r w:rsidRPr="001F2AE9">
                <w:rPr>
                  <w:rFonts w:ascii="Arial" w:hAnsi="Arial" w:cs="Arial"/>
                  <w:b/>
                  <w:sz w:val="28"/>
                  <w:szCs w:val="28"/>
                </w:rPr>
                <w:t>Lợi ích</w:t>
              </w:r>
            </w:ins>
          </w:p>
        </w:tc>
        <w:tc>
          <w:tcPr>
            <w:tcW w:w="7555" w:type="dxa"/>
          </w:tcPr>
          <w:p w:rsidR="002E3A4D" w:rsidRDefault="002E3A4D" w:rsidP="00875E4E">
            <w:pPr>
              <w:pStyle w:val="ListParagraph"/>
              <w:ind w:left="0"/>
              <w:jc w:val="both"/>
              <w:rPr>
                <w:ins w:id="113" w:author="mine" w:date="2014-08-29T16:37:00Z"/>
                <w:rFonts w:ascii="Arial" w:hAnsi="Arial" w:cs="Arial"/>
                <w:sz w:val="28"/>
                <w:szCs w:val="28"/>
              </w:rPr>
            </w:pPr>
            <w:ins w:id="114" w:author="mine" w:date="2014-08-29T16:37:00Z">
              <w:r>
                <w:rPr>
                  <w:rFonts w:ascii="Arial" w:hAnsi="Arial" w:cs="Arial"/>
                  <w:sz w:val="28"/>
                  <w:szCs w:val="28"/>
                </w:rPr>
                <w:t xml:space="preserve">Mức </w:t>
              </w:r>
            </w:ins>
            <w:r>
              <w:rPr>
                <w:rFonts w:ascii="Arial" w:hAnsi="Arial" w:cs="Arial"/>
                <w:sz w:val="28"/>
                <w:szCs w:val="28"/>
              </w:rPr>
              <w:t>5</w:t>
            </w:r>
          </w:p>
        </w:tc>
      </w:tr>
      <w:tr w:rsidR="002E3A4D" w:rsidTr="00875E4E">
        <w:trPr>
          <w:ins w:id="115"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16" w:author="mine" w:date="2014-08-29T16:37:00Z"/>
                <w:rFonts w:ascii="Arial" w:hAnsi="Arial" w:cs="Arial"/>
                <w:b/>
                <w:sz w:val="28"/>
                <w:szCs w:val="28"/>
              </w:rPr>
            </w:pPr>
            <w:ins w:id="117" w:author="mine" w:date="2014-08-29T16:37:00Z">
              <w:r w:rsidRPr="001F2AE9">
                <w:rPr>
                  <w:rFonts w:ascii="Arial" w:hAnsi="Arial" w:cs="Arial"/>
                  <w:b/>
                  <w:sz w:val="28"/>
                  <w:szCs w:val="28"/>
                </w:rPr>
                <w:t>Chi phí</w:t>
              </w:r>
            </w:ins>
          </w:p>
        </w:tc>
        <w:tc>
          <w:tcPr>
            <w:tcW w:w="7555" w:type="dxa"/>
          </w:tcPr>
          <w:p w:rsidR="002E3A4D" w:rsidRDefault="002E3A4D" w:rsidP="00875E4E">
            <w:pPr>
              <w:pStyle w:val="ListParagraph"/>
              <w:ind w:left="0"/>
              <w:jc w:val="both"/>
              <w:rPr>
                <w:ins w:id="118" w:author="mine" w:date="2014-08-29T16:37:00Z"/>
                <w:rFonts w:ascii="Arial" w:hAnsi="Arial" w:cs="Arial"/>
                <w:sz w:val="28"/>
                <w:szCs w:val="28"/>
              </w:rPr>
            </w:pPr>
            <w:ins w:id="119" w:author="mine" w:date="2014-08-29T16:37:00Z">
              <w:r>
                <w:rPr>
                  <w:rFonts w:ascii="Arial" w:hAnsi="Arial" w:cs="Arial"/>
                  <w:sz w:val="28"/>
                  <w:szCs w:val="28"/>
                </w:rPr>
                <w:t xml:space="preserve">Mức </w:t>
              </w:r>
            </w:ins>
            <w:r>
              <w:rPr>
                <w:rFonts w:ascii="Arial" w:hAnsi="Arial" w:cs="Arial"/>
                <w:sz w:val="28"/>
                <w:szCs w:val="28"/>
              </w:rPr>
              <w:t>6</w:t>
            </w:r>
          </w:p>
        </w:tc>
      </w:tr>
      <w:tr w:rsidR="002E3A4D" w:rsidTr="00875E4E">
        <w:trPr>
          <w:ins w:id="120"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21" w:author="mine" w:date="2014-08-29T16:37:00Z"/>
                <w:rFonts w:ascii="Arial" w:hAnsi="Arial" w:cs="Arial"/>
                <w:b/>
                <w:sz w:val="28"/>
                <w:szCs w:val="28"/>
              </w:rPr>
            </w:pPr>
            <w:ins w:id="122" w:author="mine" w:date="2014-08-29T16:37:00Z">
              <w:r w:rsidRPr="001F2AE9">
                <w:rPr>
                  <w:rFonts w:ascii="Arial" w:hAnsi="Arial" w:cs="Arial"/>
                  <w:b/>
                  <w:sz w:val="28"/>
                  <w:szCs w:val="28"/>
                </w:rPr>
                <w:t>Rủi ro</w:t>
              </w:r>
            </w:ins>
          </w:p>
        </w:tc>
        <w:tc>
          <w:tcPr>
            <w:tcW w:w="7555" w:type="dxa"/>
          </w:tcPr>
          <w:p w:rsidR="002E3A4D" w:rsidRDefault="002E3A4D" w:rsidP="00875E4E">
            <w:pPr>
              <w:pStyle w:val="ListParagraph"/>
              <w:ind w:left="0"/>
              <w:jc w:val="both"/>
              <w:rPr>
                <w:ins w:id="123" w:author="mine" w:date="2014-08-29T16:37:00Z"/>
                <w:rFonts w:ascii="Arial" w:hAnsi="Arial" w:cs="Arial"/>
                <w:sz w:val="28"/>
                <w:szCs w:val="28"/>
              </w:rPr>
            </w:pPr>
            <w:ins w:id="124" w:author="mine" w:date="2014-08-29T16:37:00Z">
              <w:r>
                <w:rPr>
                  <w:rFonts w:ascii="Arial" w:hAnsi="Arial" w:cs="Arial"/>
                  <w:sz w:val="28"/>
                  <w:szCs w:val="28"/>
                </w:rPr>
                <w:t xml:space="preserve">Mức </w:t>
              </w:r>
            </w:ins>
            <w:r>
              <w:rPr>
                <w:rFonts w:ascii="Arial" w:hAnsi="Arial" w:cs="Arial"/>
                <w:sz w:val="28"/>
                <w:szCs w:val="28"/>
              </w:rPr>
              <w:t>5</w:t>
            </w:r>
          </w:p>
        </w:tc>
      </w:tr>
      <w:tr w:rsidR="002E3A4D" w:rsidTr="00875E4E">
        <w:trPr>
          <w:trHeight w:val="665"/>
          <w:ins w:id="125"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26" w:author="mine" w:date="2014-08-29T16:37:00Z"/>
                <w:rFonts w:ascii="Arial" w:hAnsi="Arial" w:cs="Arial"/>
                <w:b/>
                <w:sz w:val="28"/>
                <w:szCs w:val="28"/>
              </w:rPr>
            </w:pPr>
            <w:ins w:id="127" w:author="mine" w:date="2014-08-29T16:37:00Z">
              <w:r w:rsidRPr="001F2AE9">
                <w:rPr>
                  <w:rFonts w:ascii="Arial" w:hAnsi="Arial" w:cs="Arial"/>
                  <w:b/>
                  <w:sz w:val="28"/>
                  <w:szCs w:val="28"/>
                </w:rPr>
                <w:t>Nội dung</w:t>
              </w:r>
            </w:ins>
          </w:p>
        </w:tc>
        <w:tc>
          <w:tcPr>
            <w:tcW w:w="7555" w:type="dxa"/>
          </w:tcPr>
          <w:p w:rsidR="002E3A4D" w:rsidRDefault="002E3A4D" w:rsidP="002E3A4D">
            <w:pPr>
              <w:jc w:val="both"/>
              <w:rPr>
                <w:ins w:id="128" w:author="mine" w:date="2014-08-29T16:37:00Z"/>
                <w:rFonts w:ascii="Arial" w:hAnsi="Arial" w:cs="Arial"/>
                <w:sz w:val="28"/>
                <w:szCs w:val="28"/>
              </w:rPr>
            </w:pPr>
            <w:ins w:id="129" w:author="mine" w:date="2014-08-29T16:37:00Z">
              <w:r w:rsidRPr="00C4469E">
                <w:rPr>
                  <w:rFonts w:ascii="Arial" w:hAnsi="Arial" w:cs="Arial"/>
                  <w:sz w:val="28"/>
                  <w:szCs w:val="28"/>
                </w:rPr>
                <w:t xml:space="preserve">Tính năng này giúp cho người dùng có thể </w:t>
              </w:r>
            </w:ins>
            <w:r>
              <w:rPr>
                <w:rFonts w:ascii="Arial" w:hAnsi="Arial" w:cs="Arial"/>
                <w:sz w:val="28"/>
                <w:szCs w:val="28"/>
              </w:rPr>
              <w:t>bình luận các bài viết.</w:t>
            </w:r>
          </w:p>
        </w:tc>
      </w:tr>
      <w:tr w:rsidR="002E3A4D" w:rsidTr="00875E4E">
        <w:trPr>
          <w:ins w:id="130"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31" w:author="mine" w:date="2014-08-29T16:37:00Z"/>
                <w:rFonts w:ascii="Arial" w:hAnsi="Arial" w:cs="Arial"/>
                <w:b/>
                <w:sz w:val="28"/>
                <w:szCs w:val="28"/>
              </w:rPr>
            </w:pPr>
            <w:ins w:id="132" w:author="mine" w:date="2014-08-29T16:37:00Z">
              <w:r w:rsidRPr="001F2AE9">
                <w:rPr>
                  <w:rFonts w:ascii="Arial" w:hAnsi="Arial" w:cs="Arial"/>
                  <w:b/>
                  <w:sz w:val="28"/>
                  <w:szCs w:val="28"/>
                </w:rPr>
                <w:t>Đối tượng sử dụng</w:t>
              </w:r>
            </w:ins>
          </w:p>
        </w:tc>
        <w:tc>
          <w:tcPr>
            <w:tcW w:w="7555" w:type="dxa"/>
          </w:tcPr>
          <w:p w:rsidR="002E3A4D" w:rsidRDefault="002E3A4D" w:rsidP="00875E4E">
            <w:pPr>
              <w:pStyle w:val="ListParagraph"/>
              <w:ind w:left="0"/>
              <w:jc w:val="both"/>
              <w:rPr>
                <w:ins w:id="133" w:author="mine" w:date="2014-08-29T16:37:00Z"/>
                <w:rFonts w:ascii="Arial" w:hAnsi="Arial" w:cs="Arial"/>
                <w:sz w:val="28"/>
                <w:szCs w:val="28"/>
              </w:rPr>
            </w:pPr>
            <w:r>
              <w:rPr>
                <w:rFonts w:ascii="Arial" w:hAnsi="Arial" w:cs="Arial"/>
                <w:sz w:val="28"/>
                <w:szCs w:val="28"/>
              </w:rPr>
              <w:t>Thành viên, chủ nhà trọ.</w:t>
            </w:r>
          </w:p>
        </w:tc>
      </w:tr>
      <w:tr w:rsidR="002E3A4D" w:rsidTr="00875E4E">
        <w:trPr>
          <w:ins w:id="134"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35" w:author="mine" w:date="2014-08-29T16:37:00Z"/>
                <w:rFonts w:ascii="Arial" w:hAnsi="Arial" w:cs="Arial"/>
                <w:b/>
                <w:sz w:val="28"/>
                <w:szCs w:val="28"/>
              </w:rPr>
            </w:pPr>
            <w:ins w:id="136" w:author="mine" w:date="2014-08-29T16:37:00Z">
              <w:r w:rsidRPr="001F2AE9">
                <w:rPr>
                  <w:rFonts w:ascii="Arial" w:hAnsi="Arial" w:cs="Arial"/>
                  <w:b/>
                  <w:sz w:val="28"/>
                  <w:szCs w:val="28"/>
                </w:rPr>
                <w:lastRenderedPageBreak/>
                <w:t>Tiền điều kiện</w:t>
              </w:r>
            </w:ins>
          </w:p>
        </w:tc>
        <w:tc>
          <w:tcPr>
            <w:tcW w:w="7555" w:type="dxa"/>
          </w:tcPr>
          <w:p w:rsidR="002E3A4D" w:rsidRDefault="002E3A4D" w:rsidP="00875E4E">
            <w:pPr>
              <w:pStyle w:val="ListParagraph"/>
              <w:ind w:left="0"/>
              <w:jc w:val="both"/>
              <w:rPr>
                <w:ins w:id="137" w:author="mine" w:date="2014-08-29T16:37:00Z"/>
                <w:rFonts w:ascii="Arial" w:hAnsi="Arial" w:cs="Arial"/>
                <w:sz w:val="28"/>
                <w:szCs w:val="28"/>
              </w:rPr>
            </w:pPr>
            <w:ins w:id="138" w:author="mine" w:date="2014-08-29T16:37:00Z">
              <w:r>
                <w:rPr>
                  <w:rFonts w:ascii="Arial" w:hAnsi="Arial" w:cs="Arial"/>
                  <w:sz w:val="28"/>
                  <w:szCs w:val="28"/>
                </w:rPr>
                <w:t xml:space="preserve">Phải đăng nhập thành công </w:t>
              </w:r>
            </w:ins>
          </w:p>
        </w:tc>
      </w:tr>
      <w:tr w:rsidR="002E3A4D" w:rsidTr="00875E4E">
        <w:trPr>
          <w:ins w:id="139"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40" w:author="mine" w:date="2014-08-29T16:37:00Z"/>
                <w:rFonts w:ascii="Arial" w:hAnsi="Arial" w:cs="Arial"/>
                <w:b/>
                <w:sz w:val="28"/>
                <w:szCs w:val="28"/>
              </w:rPr>
            </w:pPr>
            <w:ins w:id="141" w:author="mine" w:date="2014-08-29T16:37:00Z">
              <w:r w:rsidRPr="001F2AE9">
                <w:rPr>
                  <w:rFonts w:ascii="Arial" w:hAnsi="Arial" w:cs="Arial"/>
                  <w:b/>
                  <w:sz w:val="28"/>
                  <w:szCs w:val="28"/>
                </w:rPr>
                <w:t>Xử lý</w:t>
              </w:r>
            </w:ins>
          </w:p>
        </w:tc>
        <w:tc>
          <w:tcPr>
            <w:tcW w:w="7555" w:type="dxa"/>
          </w:tcPr>
          <w:p w:rsidR="002E3A4D" w:rsidRDefault="002E3A4D" w:rsidP="002E3A4D">
            <w:pPr>
              <w:jc w:val="both"/>
              <w:rPr>
                <w:rFonts w:ascii="Arial" w:hAnsi="Arial" w:cs="Arial"/>
                <w:sz w:val="28"/>
                <w:szCs w:val="28"/>
              </w:rPr>
            </w:pPr>
            <w:ins w:id="142" w:author="mine" w:date="2014-08-29T16:37:00Z">
              <w:r w:rsidRPr="001833E8">
                <w:rPr>
                  <w:rFonts w:ascii="Arial" w:hAnsi="Arial" w:cs="Arial"/>
                  <w:sz w:val="28"/>
                  <w:szCs w:val="28"/>
                </w:rPr>
                <w:t>1)</w:t>
              </w:r>
              <w:r w:rsidRPr="001833E8">
                <w:rPr>
                  <w:rFonts w:ascii="Arial" w:hAnsi="Arial" w:cs="Arial"/>
                  <w:sz w:val="28"/>
                  <w:szCs w:val="28"/>
                </w:rPr>
                <w:tab/>
              </w:r>
            </w:ins>
            <w:r>
              <w:rPr>
                <w:rFonts w:ascii="Arial" w:hAnsi="Arial" w:cs="Arial"/>
                <w:sz w:val="28"/>
                <w:szCs w:val="28"/>
              </w:rPr>
              <w:t>Người dùng nhấn vào nút “Bình luận trên màn hình”</w:t>
            </w:r>
          </w:p>
          <w:p w:rsidR="002E3A4D" w:rsidRDefault="002E3A4D" w:rsidP="002E3A4D">
            <w:pPr>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khung để nhập bình luận.</w:t>
            </w:r>
          </w:p>
          <w:p w:rsidR="002E3A4D" w:rsidRDefault="002E3A4D" w:rsidP="002E3A4D">
            <w:pPr>
              <w:jc w:val="both"/>
              <w:rPr>
                <w:ins w:id="143" w:author="mine" w:date="2014-08-29T16:37:00Z"/>
                <w:rFonts w:ascii="Arial" w:hAnsi="Arial" w:cs="Arial"/>
                <w:sz w:val="28"/>
                <w:szCs w:val="28"/>
              </w:rPr>
            </w:pPr>
            <w:r>
              <w:rPr>
                <w:rFonts w:ascii="Arial" w:hAnsi="Arial" w:cs="Arial"/>
                <w:sz w:val="28"/>
                <w:szCs w:val="28"/>
              </w:rPr>
              <w:t>3)</w:t>
            </w:r>
            <w:r>
              <w:rPr>
                <w:rFonts w:ascii="Arial" w:hAnsi="Arial" w:cs="Arial"/>
                <w:sz w:val="28"/>
                <w:szCs w:val="28"/>
              </w:rPr>
              <w:tab/>
              <w:t>Người dùng nhấn “Gửi bình luận” để gửi bình luận.</w:t>
            </w:r>
          </w:p>
        </w:tc>
      </w:tr>
      <w:tr w:rsidR="002E3A4D" w:rsidRPr="002E3A4D" w:rsidTr="00875E4E">
        <w:trPr>
          <w:ins w:id="144"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45" w:author="mine" w:date="2014-08-29T16:37:00Z"/>
                <w:rFonts w:ascii="Arial" w:hAnsi="Arial" w:cs="Arial"/>
                <w:b/>
                <w:sz w:val="28"/>
                <w:szCs w:val="28"/>
              </w:rPr>
            </w:pPr>
            <w:ins w:id="146" w:author="mine" w:date="2014-08-29T16:37:00Z">
              <w:r w:rsidRPr="001F2AE9">
                <w:rPr>
                  <w:rFonts w:ascii="Arial" w:hAnsi="Arial" w:cs="Arial"/>
                  <w:b/>
                  <w:sz w:val="28"/>
                  <w:szCs w:val="28"/>
                </w:rPr>
                <w:t>Kết quả</w:t>
              </w:r>
            </w:ins>
          </w:p>
        </w:tc>
        <w:tc>
          <w:tcPr>
            <w:tcW w:w="7555" w:type="dxa"/>
          </w:tcPr>
          <w:p w:rsidR="002E3A4D" w:rsidRPr="002E3A4D" w:rsidRDefault="002E3A4D" w:rsidP="00875E4E">
            <w:pPr>
              <w:pStyle w:val="ListParagraph"/>
              <w:ind w:left="0"/>
              <w:jc w:val="both"/>
              <w:rPr>
                <w:ins w:id="147" w:author="mine" w:date="2014-08-29T16:37:00Z"/>
                <w:rFonts w:ascii="Arial" w:hAnsi="Arial" w:cs="Arial"/>
                <w:sz w:val="28"/>
                <w:szCs w:val="28"/>
              </w:rPr>
            </w:pPr>
            <w:r w:rsidRPr="002E3A4D">
              <w:rPr>
                <w:rFonts w:ascii="Arial" w:hAnsi="Arial" w:cs="Arial"/>
                <w:sz w:val="28"/>
                <w:szCs w:val="28"/>
              </w:rPr>
              <w:t>Gửi bình luận cho bài viết</w:t>
            </w:r>
          </w:p>
        </w:tc>
      </w:tr>
      <w:tr w:rsidR="002E3A4D" w:rsidTr="00875E4E">
        <w:trPr>
          <w:ins w:id="148" w:author="mine" w:date="2014-08-29T16:37:00Z"/>
        </w:trPr>
        <w:tc>
          <w:tcPr>
            <w:tcW w:w="1075" w:type="dxa"/>
            <w:shd w:val="clear" w:color="auto" w:fill="DEEAF6" w:themeFill="accent1" w:themeFillTint="33"/>
          </w:tcPr>
          <w:p w:rsidR="002E3A4D" w:rsidRPr="001F2AE9" w:rsidRDefault="002E3A4D" w:rsidP="00875E4E">
            <w:pPr>
              <w:pStyle w:val="ListParagraph"/>
              <w:ind w:left="0"/>
              <w:jc w:val="both"/>
              <w:rPr>
                <w:ins w:id="149" w:author="mine" w:date="2014-08-29T16:37:00Z"/>
                <w:rFonts w:ascii="Arial" w:hAnsi="Arial" w:cs="Arial"/>
                <w:b/>
                <w:sz w:val="28"/>
                <w:szCs w:val="28"/>
              </w:rPr>
            </w:pPr>
            <w:ins w:id="150" w:author="mine" w:date="2014-08-29T16:37:00Z">
              <w:r w:rsidRPr="001F2AE9">
                <w:rPr>
                  <w:rFonts w:ascii="Arial" w:hAnsi="Arial" w:cs="Arial"/>
                  <w:b/>
                  <w:sz w:val="28"/>
                  <w:szCs w:val="28"/>
                </w:rPr>
                <w:t>Ghi chú</w:t>
              </w:r>
            </w:ins>
          </w:p>
        </w:tc>
        <w:tc>
          <w:tcPr>
            <w:tcW w:w="7555" w:type="dxa"/>
          </w:tcPr>
          <w:p w:rsidR="002E3A4D" w:rsidRDefault="002E3A4D" w:rsidP="002E3A4D">
            <w:pPr>
              <w:jc w:val="both"/>
              <w:rPr>
                <w:ins w:id="151" w:author="mine" w:date="2014-08-29T16:37:00Z"/>
                <w:rFonts w:ascii="Arial" w:hAnsi="Arial" w:cs="Arial"/>
                <w:sz w:val="28"/>
                <w:szCs w:val="28"/>
              </w:rPr>
            </w:pPr>
            <w:ins w:id="152" w:author="mine" w:date="2014-08-29T16:37:00Z">
              <w:r>
                <w:rPr>
                  <w:rFonts w:ascii="Arial" w:hAnsi="Arial" w:cs="Arial"/>
                  <w:sz w:val="28"/>
                  <w:szCs w:val="28"/>
                </w:rPr>
                <w:tab/>
              </w:r>
            </w:ins>
          </w:p>
        </w:tc>
      </w:tr>
    </w:tbl>
    <w:p w:rsidR="002E3A4D" w:rsidRPr="00E24FD8" w:rsidRDefault="002E3A4D" w:rsidP="00E24FD8">
      <w:pPr>
        <w:jc w:val="both"/>
        <w:rPr>
          <w:rFonts w:ascii="Arial" w:hAnsi="Arial" w:cs="Arial"/>
          <w:sz w:val="28"/>
          <w:szCs w:val="28"/>
        </w:rPr>
      </w:pPr>
      <w:bookmarkStart w:id="153" w:name="_GoBack"/>
      <w:bookmarkEnd w:id="153"/>
    </w:p>
    <w:sectPr w:rsidR="002E3A4D" w:rsidRPr="00E24FD8" w:rsidSect="002A1BD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5CD" w:rsidRDefault="00BE45CD" w:rsidP="00334614">
      <w:pPr>
        <w:spacing w:after="0" w:line="240" w:lineRule="auto"/>
      </w:pPr>
      <w:r>
        <w:separator/>
      </w:r>
    </w:p>
  </w:endnote>
  <w:endnote w:type="continuationSeparator" w:id="0">
    <w:p w:rsidR="00BE45CD" w:rsidRDefault="00BE45CD"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5CD" w:rsidRDefault="00BE45CD" w:rsidP="00334614">
      <w:pPr>
        <w:spacing w:after="0" w:line="240" w:lineRule="auto"/>
      </w:pPr>
      <w:r>
        <w:separator/>
      </w:r>
    </w:p>
  </w:footnote>
  <w:footnote w:type="continuationSeparator" w:id="0">
    <w:p w:rsidR="00BE45CD" w:rsidRDefault="00BE45CD"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E6EB5">
          <w:rPr>
            <w:noProof/>
          </w:rPr>
          <w:t>6</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14"/>
    <w:rsid w:val="00081B2E"/>
    <w:rsid w:val="000950D5"/>
    <w:rsid w:val="001274F4"/>
    <w:rsid w:val="0013462F"/>
    <w:rsid w:val="00174159"/>
    <w:rsid w:val="0021474D"/>
    <w:rsid w:val="002325FE"/>
    <w:rsid w:val="002379D2"/>
    <w:rsid w:val="002A1BD8"/>
    <w:rsid w:val="002E3A4D"/>
    <w:rsid w:val="002F00D3"/>
    <w:rsid w:val="00334614"/>
    <w:rsid w:val="00353DC9"/>
    <w:rsid w:val="00356E40"/>
    <w:rsid w:val="003B063A"/>
    <w:rsid w:val="003C4D14"/>
    <w:rsid w:val="003D2D7E"/>
    <w:rsid w:val="003D49A7"/>
    <w:rsid w:val="003F032F"/>
    <w:rsid w:val="004448B6"/>
    <w:rsid w:val="004761F8"/>
    <w:rsid w:val="004A6CEE"/>
    <w:rsid w:val="004E282E"/>
    <w:rsid w:val="00536B69"/>
    <w:rsid w:val="0053783B"/>
    <w:rsid w:val="005811EE"/>
    <w:rsid w:val="0058130D"/>
    <w:rsid w:val="00601A2C"/>
    <w:rsid w:val="00620849"/>
    <w:rsid w:val="00647C11"/>
    <w:rsid w:val="006943C0"/>
    <w:rsid w:val="006F32F6"/>
    <w:rsid w:val="00742E35"/>
    <w:rsid w:val="007561EA"/>
    <w:rsid w:val="007611D6"/>
    <w:rsid w:val="00763B8E"/>
    <w:rsid w:val="00793D1D"/>
    <w:rsid w:val="007F3D08"/>
    <w:rsid w:val="00826DF0"/>
    <w:rsid w:val="00856963"/>
    <w:rsid w:val="00881CF9"/>
    <w:rsid w:val="008932CB"/>
    <w:rsid w:val="008A1632"/>
    <w:rsid w:val="008B3248"/>
    <w:rsid w:val="008D5465"/>
    <w:rsid w:val="008E6EB5"/>
    <w:rsid w:val="009165AF"/>
    <w:rsid w:val="009C1419"/>
    <w:rsid w:val="009C48F2"/>
    <w:rsid w:val="009E5829"/>
    <w:rsid w:val="009F1858"/>
    <w:rsid w:val="00A009CE"/>
    <w:rsid w:val="00A31DA1"/>
    <w:rsid w:val="00AA4A93"/>
    <w:rsid w:val="00AF14D0"/>
    <w:rsid w:val="00B47D09"/>
    <w:rsid w:val="00BE45CD"/>
    <w:rsid w:val="00C107B6"/>
    <w:rsid w:val="00C75C01"/>
    <w:rsid w:val="00CD4822"/>
    <w:rsid w:val="00CF34A1"/>
    <w:rsid w:val="00D14361"/>
    <w:rsid w:val="00DF6466"/>
    <w:rsid w:val="00E24FD8"/>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9C21-E7FC-424C-9200-75DFA3D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FF07-CE1D-4E9A-9E0C-D97559C9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8</cp:revision>
  <dcterms:created xsi:type="dcterms:W3CDTF">2014-08-29T12:04:00Z</dcterms:created>
  <dcterms:modified xsi:type="dcterms:W3CDTF">2014-08-29T13:15:00Z</dcterms:modified>
</cp:coreProperties>
</file>